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274FF" w14:textId="2A5A67DA" w:rsidR="00047E78" w:rsidRPr="00DE269C" w:rsidRDefault="006F5072" w:rsidP="00DE269C">
      <w:pPr>
        <w:bidi w:val="0"/>
        <w:jc w:val="center"/>
        <w:rPr>
          <w:sz w:val="40"/>
          <w:szCs w:val="40"/>
        </w:rPr>
      </w:pPr>
      <w:r w:rsidRPr="00DE269C">
        <w:rPr>
          <w:b/>
          <w:bCs/>
          <w:sz w:val="36"/>
          <w:szCs w:val="36"/>
          <w:u w:val="single"/>
        </w:rPr>
        <w:t>Requirement</w:t>
      </w:r>
      <w:r w:rsidR="00DE269C" w:rsidRPr="00DE269C">
        <w:rPr>
          <w:b/>
          <w:bCs/>
          <w:sz w:val="36"/>
          <w:szCs w:val="36"/>
          <w:u w:val="single"/>
        </w:rPr>
        <w:t>s</w:t>
      </w:r>
    </w:p>
    <w:p w14:paraId="676286B6" w14:textId="77777777" w:rsidR="001E7471" w:rsidRDefault="001E7471" w:rsidP="00951597">
      <w:pPr>
        <w:pStyle w:val="ListParagraph"/>
        <w:bidi w:val="0"/>
        <w:rPr>
          <w:rtl/>
        </w:rPr>
      </w:pPr>
    </w:p>
    <w:tbl>
      <w:tblPr>
        <w:tblStyle w:val="GridTable5Dark-Accent1"/>
        <w:bidiVisual/>
        <w:tblW w:w="0" w:type="auto"/>
        <w:tblInd w:w="55" w:type="dxa"/>
        <w:tblLook w:val="0520" w:firstRow="1" w:lastRow="0" w:firstColumn="0" w:lastColumn="1" w:noHBand="0" w:noVBand="1"/>
      </w:tblPr>
      <w:tblGrid>
        <w:gridCol w:w="1207"/>
        <w:gridCol w:w="646"/>
        <w:gridCol w:w="943"/>
        <w:gridCol w:w="3450"/>
        <w:gridCol w:w="1287"/>
        <w:gridCol w:w="967"/>
        <w:gridCol w:w="461"/>
      </w:tblGrid>
      <w:tr w:rsidR="000F421E" w14:paraId="7D40CCD8" w14:textId="77777777" w:rsidTr="00697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8" w:type="dxa"/>
          </w:tcPr>
          <w:p w14:paraId="5F490750" w14:textId="703CA01C" w:rsidR="00C66912" w:rsidRDefault="00AB6CE4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Status</w:t>
            </w:r>
          </w:p>
        </w:tc>
        <w:tc>
          <w:tcPr>
            <w:tcW w:w="646" w:type="dxa"/>
          </w:tcPr>
          <w:p w14:paraId="0FAA8366" w14:textId="3E6E60ED" w:rsidR="00C66912" w:rsidRDefault="00AB6CE4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Risk</w:t>
            </w:r>
          </w:p>
        </w:tc>
        <w:tc>
          <w:tcPr>
            <w:tcW w:w="943" w:type="dxa"/>
          </w:tcPr>
          <w:p w14:paraId="1B7F92C9" w14:textId="1E9ED349" w:rsidR="00C66912" w:rsidRDefault="00AB6CE4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Priority</w:t>
            </w:r>
          </w:p>
        </w:tc>
        <w:tc>
          <w:tcPr>
            <w:tcW w:w="3454" w:type="dxa"/>
          </w:tcPr>
          <w:p w14:paraId="082EDB60" w14:textId="49B03857" w:rsidR="00C66912" w:rsidRDefault="00AB6CE4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Description</w:t>
            </w:r>
          </w:p>
        </w:tc>
        <w:tc>
          <w:tcPr>
            <w:tcW w:w="1287" w:type="dxa"/>
          </w:tcPr>
          <w:p w14:paraId="08A2A7C1" w14:textId="1AA2F6D3" w:rsidR="00C66912" w:rsidRDefault="00AB6CE4" w:rsidP="00951597">
            <w:pPr>
              <w:pStyle w:val="ListParagraph"/>
              <w:bidi w:val="0"/>
              <w:ind w:left="0"/>
              <w:jc w:val="center"/>
            </w:pPr>
            <w:r>
              <w:t>Functional / Non-Functional</w:t>
            </w:r>
          </w:p>
        </w:tc>
        <w:tc>
          <w:tcPr>
            <w:tcW w:w="967" w:type="dxa"/>
          </w:tcPr>
          <w:p w14:paraId="630A3B3A" w14:textId="374E4C35" w:rsidR="00C66912" w:rsidRDefault="00C66912" w:rsidP="00951597">
            <w:pPr>
              <w:pStyle w:val="ListParagraph"/>
              <w:bidi w:val="0"/>
              <w:ind w:left="0"/>
              <w:jc w:val="center"/>
            </w:pPr>
            <w:r>
              <w:t>Module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1A8F0F0B" w14:textId="0054EBD6" w:rsidR="00C66912" w:rsidRDefault="00C66912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ID</w:t>
            </w:r>
          </w:p>
        </w:tc>
      </w:tr>
      <w:tr w:rsidR="000F421E" w14:paraId="1247B1AB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39FF6EFC" w14:textId="428034AF" w:rsidR="00C66912" w:rsidRDefault="00DE269C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646" w:type="dxa"/>
          </w:tcPr>
          <w:p w14:paraId="17517E69" w14:textId="463DD6B0" w:rsidR="00C66912" w:rsidRDefault="006229A2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L</w:t>
            </w:r>
            <w:r w:rsidR="000B5DB4">
              <w:t>ow</w:t>
            </w:r>
          </w:p>
        </w:tc>
        <w:tc>
          <w:tcPr>
            <w:tcW w:w="943" w:type="dxa"/>
          </w:tcPr>
          <w:p w14:paraId="2C6B32D9" w14:textId="58BE0BB2" w:rsidR="00C66912" w:rsidRDefault="00F03E0A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MH</w:t>
            </w:r>
          </w:p>
        </w:tc>
        <w:tc>
          <w:tcPr>
            <w:tcW w:w="3454" w:type="dxa"/>
          </w:tcPr>
          <w:p w14:paraId="278A8B38" w14:textId="1D2414A5" w:rsidR="00C66912" w:rsidRPr="000F421E" w:rsidRDefault="000F421E" w:rsidP="0069702A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The system must alert when product reaches minimal capacity.</w:t>
            </w:r>
          </w:p>
        </w:tc>
        <w:tc>
          <w:tcPr>
            <w:tcW w:w="1287" w:type="dxa"/>
          </w:tcPr>
          <w:p w14:paraId="090BBBC3" w14:textId="5B7D29E1" w:rsidR="00C66912" w:rsidRDefault="000F421E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Functional</w:t>
            </w:r>
          </w:p>
        </w:tc>
        <w:tc>
          <w:tcPr>
            <w:tcW w:w="967" w:type="dxa"/>
          </w:tcPr>
          <w:p w14:paraId="222EE835" w14:textId="37706120" w:rsidR="00C66912" w:rsidRDefault="00374B04" w:rsidP="00951597">
            <w:pPr>
              <w:pStyle w:val="ListParagraph"/>
              <w:bidi w:val="0"/>
              <w:ind w:left="0"/>
              <w:jc w:val="center"/>
            </w:pPr>
            <w:r>
              <w:t>Storage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7C8EEDDA" w14:textId="08C06A4B" w:rsidR="00C66912" w:rsidRDefault="00F448DF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0F421E" w14:paraId="0E15E81D" w14:textId="77777777" w:rsidTr="0069702A">
        <w:tc>
          <w:tcPr>
            <w:tcW w:w="1208" w:type="dxa"/>
          </w:tcPr>
          <w:p w14:paraId="6377AF22" w14:textId="392B7413" w:rsidR="00C66912" w:rsidRDefault="00DE269C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646" w:type="dxa"/>
          </w:tcPr>
          <w:p w14:paraId="0186862B" w14:textId="00C02761" w:rsidR="00C66912" w:rsidRDefault="000B5DB4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Low</w:t>
            </w:r>
          </w:p>
        </w:tc>
        <w:tc>
          <w:tcPr>
            <w:tcW w:w="943" w:type="dxa"/>
          </w:tcPr>
          <w:p w14:paraId="20D5D8CB" w14:textId="09F9F1E8" w:rsidR="00C66912" w:rsidRDefault="00F03E0A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MH</w:t>
            </w:r>
          </w:p>
        </w:tc>
        <w:tc>
          <w:tcPr>
            <w:tcW w:w="3454" w:type="dxa"/>
          </w:tcPr>
          <w:p w14:paraId="46EAADED" w14:textId="1F0EC08E" w:rsidR="00C66912" w:rsidRPr="000F421E" w:rsidRDefault="000F421E" w:rsidP="0069702A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The system must document information about products.</w:t>
            </w:r>
          </w:p>
        </w:tc>
        <w:tc>
          <w:tcPr>
            <w:tcW w:w="1287" w:type="dxa"/>
          </w:tcPr>
          <w:p w14:paraId="341F3BB2" w14:textId="76C3D3F9" w:rsidR="00C66912" w:rsidRDefault="000F421E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Functional</w:t>
            </w:r>
          </w:p>
        </w:tc>
        <w:tc>
          <w:tcPr>
            <w:tcW w:w="967" w:type="dxa"/>
          </w:tcPr>
          <w:p w14:paraId="2D41EEB0" w14:textId="429A2034" w:rsidR="00C66912" w:rsidRDefault="00374B04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Storage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556E934E" w14:textId="58BA726C" w:rsidR="00C66912" w:rsidRDefault="00F448DF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0F421E" w14:paraId="1511CC31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79764CAA" w14:textId="1458E308" w:rsidR="00C66912" w:rsidRDefault="00DE269C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646" w:type="dxa"/>
          </w:tcPr>
          <w:p w14:paraId="4A68156F" w14:textId="6DF695DE" w:rsidR="00C66912" w:rsidRDefault="000B5DB4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Low</w:t>
            </w:r>
          </w:p>
        </w:tc>
        <w:tc>
          <w:tcPr>
            <w:tcW w:w="943" w:type="dxa"/>
          </w:tcPr>
          <w:p w14:paraId="160B30F2" w14:textId="30ADCA20" w:rsidR="00C66912" w:rsidRDefault="00F03E0A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MH</w:t>
            </w:r>
          </w:p>
        </w:tc>
        <w:tc>
          <w:tcPr>
            <w:tcW w:w="3454" w:type="dxa"/>
          </w:tcPr>
          <w:p w14:paraId="466183CA" w14:textId="6F7BA77D" w:rsidR="00C66912" w:rsidRDefault="000F421E" w:rsidP="0069702A">
            <w:pPr>
              <w:bidi w:val="0"/>
              <w:jc w:val="center"/>
              <w:rPr>
                <w:rtl/>
              </w:rPr>
            </w:pPr>
            <w:r>
              <w:t xml:space="preserve">The system must display the </w:t>
            </w:r>
            <w:r w:rsidR="00DE269C">
              <w:t>information</w:t>
            </w:r>
            <w:r>
              <w:t xml:space="preserve"> of each product</w:t>
            </w:r>
            <w:r w:rsidR="00ED16AC">
              <w:t>.</w:t>
            </w:r>
          </w:p>
        </w:tc>
        <w:tc>
          <w:tcPr>
            <w:tcW w:w="1287" w:type="dxa"/>
          </w:tcPr>
          <w:p w14:paraId="2609A7FD" w14:textId="51A7DC03" w:rsidR="00C66912" w:rsidRDefault="000F421E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Functional</w:t>
            </w:r>
          </w:p>
        </w:tc>
        <w:tc>
          <w:tcPr>
            <w:tcW w:w="967" w:type="dxa"/>
          </w:tcPr>
          <w:p w14:paraId="5B7E52F3" w14:textId="2DD24F85" w:rsidR="00C66912" w:rsidRDefault="00374B04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Storage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18411D68" w14:textId="03C47566" w:rsidR="00C66912" w:rsidRDefault="00F448DF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0F421E" w14:paraId="077B6434" w14:textId="77777777" w:rsidTr="0069702A">
        <w:tc>
          <w:tcPr>
            <w:tcW w:w="1208" w:type="dxa"/>
          </w:tcPr>
          <w:p w14:paraId="66D32A1F" w14:textId="78A42821" w:rsidR="00C66912" w:rsidRDefault="00DE269C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646" w:type="dxa"/>
          </w:tcPr>
          <w:p w14:paraId="4E03DB8D" w14:textId="320450BA" w:rsidR="00C66912" w:rsidRDefault="000B5DB4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Low</w:t>
            </w:r>
          </w:p>
        </w:tc>
        <w:tc>
          <w:tcPr>
            <w:tcW w:w="943" w:type="dxa"/>
          </w:tcPr>
          <w:p w14:paraId="050A8678" w14:textId="4B255734" w:rsidR="00C66912" w:rsidRDefault="00F03E0A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MH</w:t>
            </w:r>
          </w:p>
        </w:tc>
        <w:tc>
          <w:tcPr>
            <w:tcW w:w="3454" w:type="dxa"/>
          </w:tcPr>
          <w:p w14:paraId="7FD55FB0" w14:textId="1DAE224B" w:rsidR="00C66912" w:rsidRPr="000F421E" w:rsidRDefault="000F421E" w:rsidP="0069702A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The system must divide the products according to their respective categor</w:t>
            </w:r>
            <w:r w:rsidR="001F0395">
              <w:t>ies</w:t>
            </w:r>
            <w:r>
              <w:t>.</w:t>
            </w:r>
          </w:p>
        </w:tc>
        <w:tc>
          <w:tcPr>
            <w:tcW w:w="1287" w:type="dxa"/>
          </w:tcPr>
          <w:p w14:paraId="37C4E8AF" w14:textId="2FB02FF0" w:rsidR="00C66912" w:rsidRDefault="000F421E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Functional</w:t>
            </w:r>
          </w:p>
        </w:tc>
        <w:tc>
          <w:tcPr>
            <w:tcW w:w="967" w:type="dxa"/>
          </w:tcPr>
          <w:p w14:paraId="181F6442" w14:textId="784178FB" w:rsidR="00C66912" w:rsidRDefault="00374B04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Storage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0755F3EC" w14:textId="22D88D91" w:rsidR="00C66912" w:rsidRDefault="00F448DF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0F421E" w14:paraId="23E06E0A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23BFCC99" w14:textId="5ACE541E" w:rsidR="00C66912" w:rsidRDefault="00DE269C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646" w:type="dxa"/>
          </w:tcPr>
          <w:p w14:paraId="1018DBC8" w14:textId="0E8E0C8B" w:rsidR="00C66912" w:rsidRDefault="00746571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Low</w:t>
            </w:r>
          </w:p>
        </w:tc>
        <w:tc>
          <w:tcPr>
            <w:tcW w:w="943" w:type="dxa"/>
          </w:tcPr>
          <w:p w14:paraId="24B44519" w14:textId="7ECE809C" w:rsidR="00C66912" w:rsidRDefault="00F03E0A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MH</w:t>
            </w:r>
          </w:p>
        </w:tc>
        <w:tc>
          <w:tcPr>
            <w:tcW w:w="3454" w:type="dxa"/>
          </w:tcPr>
          <w:p w14:paraId="32CBA7D3" w14:textId="2EB91291" w:rsidR="00C66912" w:rsidRPr="000F421E" w:rsidRDefault="000F421E" w:rsidP="0069702A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 xml:space="preserve">The system can submit a report of selected categories, </w:t>
            </w:r>
            <w:r w:rsidR="00BC7013">
              <w:t>called "</w:t>
            </w:r>
            <w:r w:rsidR="00DE269C">
              <w:t>products</w:t>
            </w:r>
            <w:r w:rsidR="00BC7013">
              <w:t xml:space="preserve"> report", weekly.</w:t>
            </w:r>
          </w:p>
        </w:tc>
        <w:tc>
          <w:tcPr>
            <w:tcW w:w="1287" w:type="dxa"/>
          </w:tcPr>
          <w:p w14:paraId="49F21807" w14:textId="152BE3A8" w:rsidR="00C66912" w:rsidRDefault="000F421E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Functional</w:t>
            </w:r>
          </w:p>
        </w:tc>
        <w:tc>
          <w:tcPr>
            <w:tcW w:w="967" w:type="dxa"/>
          </w:tcPr>
          <w:p w14:paraId="67909E3B" w14:textId="02CB22F5" w:rsidR="00C66912" w:rsidRDefault="00374B04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Storage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32132789" w14:textId="68BBC066" w:rsidR="00C66912" w:rsidRDefault="00F448DF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0F421E" w14:paraId="361BAF4C" w14:textId="77777777" w:rsidTr="0069702A">
        <w:tc>
          <w:tcPr>
            <w:tcW w:w="1208" w:type="dxa"/>
          </w:tcPr>
          <w:p w14:paraId="73EA431B" w14:textId="541FAF37" w:rsidR="00C66912" w:rsidRDefault="00DE269C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646" w:type="dxa"/>
          </w:tcPr>
          <w:p w14:paraId="7D1D5BF7" w14:textId="472AEBC8" w:rsidR="00C66912" w:rsidRDefault="00746571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Low</w:t>
            </w:r>
          </w:p>
        </w:tc>
        <w:tc>
          <w:tcPr>
            <w:tcW w:w="943" w:type="dxa"/>
          </w:tcPr>
          <w:p w14:paraId="6A5E07FE" w14:textId="5ED26AF4" w:rsidR="00C66912" w:rsidRDefault="00F03E0A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MH</w:t>
            </w:r>
          </w:p>
        </w:tc>
        <w:tc>
          <w:tcPr>
            <w:tcW w:w="3454" w:type="dxa"/>
          </w:tcPr>
          <w:p w14:paraId="34657F74" w14:textId="5EAA0DC4" w:rsidR="00C66912" w:rsidRPr="006229A2" w:rsidRDefault="000F421E" w:rsidP="0069702A">
            <w:pPr>
              <w:pStyle w:val="ListParagraph"/>
              <w:bidi w:val="0"/>
              <w:ind w:left="0"/>
              <w:jc w:val="center"/>
              <w:rPr>
                <w:vertAlign w:val="superscript"/>
                <w:rtl/>
              </w:rPr>
            </w:pPr>
            <w:r>
              <w:t xml:space="preserve">The system can submit a periodic report of damaged </w:t>
            </w:r>
            <w:r w:rsidR="00746571">
              <w:t>products</w:t>
            </w:r>
            <w:r w:rsidR="00E53E2A">
              <w:t>, called "damaged report"</w:t>
            </w:r>
            <w:r w:rsidR="00746571">
              <w:t>.</w:t>
            </w:r>
          </w:p>
        </w:tc>
        <w:tc>
          <w:tcPr>
            <w:tcW w:w="1287" w:type="dxa"/>
          </w:tcPr>
          <w:p w14:paraId="34D7595C" w14:textId="4FC952DC" w:rsidR="00C66912" w:rsidRDefault="000F421E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Functional</w:t>
            </w:r>
          </w:p>
        </w:tc>
        <w:tc>
          <w:tcPr>
            <w:tcW w:w="967" w:type="dxa"/>
          </w:tcPr>
          <w:p w14:paraId="448BFE8E" w14:textId="4608C887" w:rsidR="00C66912" w:rsidRDefault="00374B04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Storage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49B16926" w14:textId="05D10943" w:rsidR="00C66912" w:rsidRDefault="00F448DF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CD6656" w14:paraId="37984BE8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23992782" w14:textId="184FA990" w:rsidR="00CD6656" w:rsidRDefault="00DE269C" w:rsidP="00951597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458D5A3A" w14:textId="5CEB07AE" w:rsidR="00CD6656" w:rsidRDefault="00CB3845" w:rsidP="00951597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5ACB3F28" w14:textId="7B1B6B5B" w:rsidR="00CD6656" w:rsidRDefault="00CB3845" w:rsidP="00951597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4242C470" w14:textId="4D861774" w:rsidR="00CD6656" w:rsidRDefault="00ED16AC" w:rsidP="0069702A">
            <w:pPr>
              <w:pStyle w:val="ListParagraph"/>
              <w:bidi w:val="0"/>
              <w:ind w:left="0"/>
              <w:jc w:val="center"/>
            </w:pPr>
            <w:r>
              <w:t>The system must adjust product prices</w:t>
            </w:r>
            <w:r w:rsidR="00CB3845">
              <w:t xml:space="preserve"> to fit current discount.</w:t>
            </w:r>
          </w:p>
        </w:tc>
        <w:tc>
          <w:tcPr>
            <w:tcW w:w="1287" w:type="dxa"/>
          </w:tcPr>
          <w:p w14:paraId="1676CD8A" w14:textId="324AB5AC" w:rsidR="00CD6656" w:rsidRDefault="00CD6656" w:rsidP="00951597">
            <w:pPr>
              <w:pStyle w:val="ListParagraph"/>
              <w:bidi w:val="0"/>
              <w:ind w:left="0"/>
              <w:jc w:val="center"/>
            </w:pPr>
            <w:r>
              <w:t>Functional</w:t>
            </w:r>
          </w:p>
        </w:tc>
        <w:tc>
          <w:tcPr>
            <w:tcW w:w="967" w:type="dxa"/>
          </w:tcPr>
          <w:p w14:paraId="66B7DA3B" w14:textId="40C6F689" w:rsidR="00CD6656" w:rsidRDefault="00CD6656" w:rsidP="00951597">
            <w:pPr>
              <w:pStyle w:val="ListParagraph"/>
              <w:bidi w:val="0"/>
              <w:ind w:left="0"/>
              <w:jc w:val="center"/>
            </w:pPr>
            <w:r>
              <w:t>Storage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363C04FE" w14:textId="4536D054" w:rsidR="00CD6656" w:rsidRDefault="00CD6656" w:rsidP="00951597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7</w:t>
            </w:r>
          </w:p>
        </w:tc>
      </w:tr>
      <w:tr w:rsidR="006E0447" w14:paraId="7EE894BC" w14:textId="77777777" w:rsidTr="0069702A">
        <w:tc>
          <w:tcPr>
            <w:tcW w:w="1208" w:type="dxa"/>
          </w:tcPr>
          <w:p w14:paraId="6C4A94EA" w14:textId="0CDAF7A4" w:rsidR="006E0447" w:rsidRDefault="00DE269C" w:rsidP="00951597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043FD55D" w14:textId="4ACE2389" w:rsidR="006E0447" w:rsidRDefault="003178BD" w:rsidP="00951597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1FE90A1C" w14:textId="6205138D" w:rsidR="006E0447" w:rsidRDefault="003178BD" w:rsidP="00951597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4A3585ED" w14:textId="42B65C6A" w:rsidR="006E0447" w:rsidRDefault="003B058A" w:rsidP="0069702A">
            <w:pPr>
              <w:pStyle w:val="ListParagraph"/>
              <w:bidi w:val="0"/>
              <w:ind w:left="0"/>
              <w:jc w:val="center"/>
            </w:pPr>
            <w:r>
              <w:t xml:space="preserve">The system </w:t>
            </w:r>
            <w:r w:rsidR="003178BD">
              <w:t>must track expired and damaged products.</w:t>
            </w:r>
          </w:p>
        </w:tc>
        <w:tc>
          <w:tcPr>
            <w:tcW w:w="1287" w:type="dxa"/>
          </w:tcPr>
          <w:p w14:paraId="025F9FF5" w14:textId="4047CAC9" w:rsidR="006E0447" w:rsidRDefault="003B058A" w:rsidP="00951597">
            <w:pPr>
              <w:pStyle w:val="ListParagraph"/>
              <w:bidi w:val="0"/>
              <w:ind w:left="0"/>
              <w:jc w:val="center"/>
            </w:pPr>
            <w:r>
              <w:t>Functional</w:t>
            </w:r>
          </w:p>
        </w:tc>
        <w:tc>
          <w:tcPr>
            <w:tcW w:w="967" w:type="dxa"/>
          </w:tcPr>
          <w:p w14:paraId="298818BA" w14:textId="33A34285" w:rsidR="006E0447" w:rsidRDefault="006E0447" w:rsidP="00951597">
            <w:pPr>
              <w:pStyle w:val="ListParagraph"/>
              <w:bidi w:val="0"/>
              <w:ind w:left="0"/>
              <w:jc w:val="center"/>
            </w:pPr>
            <w:r>
              <w:t>Storage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65295D2E" w14:textId="7D3AD8CC" w:rsidR="006E0447" w:rsidRDefault="006E0447" w:rsidP="00951597">
            <w:pPr>
              <w:pStyle w:val="ListParagraph"/>
              <w:bidi w:val="0"/>
              <w:ind w:left="0"/>
              <w:jc w:val="center"/>
            </w:pPr>
            <w:r>
              <w:t>8</w:t>
            </w:r>
          </w:p>
        </w:tc>
      </w:tr>
      <w:tr w:rsidR="006E0447" w14:paraId="3D0B5311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59B378FA" w14:textId="7BF183D7" w:rsidR="006E0447" w:rsidRDefault="00DE269C" w:rsidP="00951597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5534E9C8" w14:textId="5195673F" w:rsidR="006E0447" w:rsidRDefault="000E4F51" w:rsidP="00951597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69F98B20" w14:textId="1568AD81" w:rsidR="006E0447" w:rsidRDefault="000E4F51" w:rsidP="00951597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255B32ED" w14:textId="6FF45EFA" w:rsidR="006E0447" w:rsidRDefault="00A5373E" w:rsidP="0069702A">
            <w:pPr>
              <w:pStyle w:val="ListParagraph"/>
              <w:bidi w:val="0"/>
              <w:ind w:left="0"/>
              <w:jc w:val="center"/>
            </w:pPr>
            <w:r>
              <w:t xml:space="preserve">The system must </w:t>
            </w:r>
            <w:r w:rsidR="00BF2F57">
              <w:t xml:space="preserve">allow storage </w:t>
            </w:r>
            <w:r w:rsidR="000E4F51">
              <w:t>worker</w:t>
            </w:r>
            <w:r w:rsidR="00BF2F57">
              <w:t xml:space="preserve">s to edit </w:t>
            </w:r>
            <w:r w:rsidR="000E4F51">
              <w:t>products information.</w:t>
            </w:r>
          </w:p>
        </w:tc>
        <w:tc>
          <w:tcPr>
            <w:tcW w:w="1287" w:type="dxa"/>
          </w:tcPr>
          <w:p w14:paraId="36BD81F1" w14:textId="0BDF8107" w:rsidR="006E0447" w:rsidRDefault="00CB2E59" w:rsidP="00951597">
            <w:pPr>
              <w:pStyle w:val="ListParagraph"/>
              <w:bidi w:val="0"/>
              <w:ind w:left="0"/>
              <w:jc w:val="center"/>
            </w:pPr>
            <w:r>
              <w:t>Functional</w:t>
            </w:r>
          </w:p>
        </w:tc>
        <w:tc>
          <w:tcPr>
            <w:tcW w:w="967" w:type="dxa"/>
          </w:tcPr>
          <w:p w14:paraId="1F2EDE35" w14:textId="57D59D12" w:rsidR="006E0447" w:rsidRDefault="006E0447" w:rsidP="00951597">
            <w:pPr>
              <w:pStyle w:val="ListParagraph"/>
              <w:bidi w:val="0"/>
              <w:ind w:left="0"/>
              <w:jc w:val="center"/>
            </w:pPr>
            <w:r>
              <w:t>Storage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640F610E" w14:textId="559C1074" w:rsidR="006E0447" w:rsidRDefault="006E0447" w:rsidP="00951597">
            <w:pPr>
              <w:pStyle w:val="ListParagraph"/>
              <w:bidi w:val="0"/>
              <w:ind w:left="0"/>
              <w:jc w:val="center"/>
            </w:pPr>
            <w:r>
              <w:t>9</w:t>
            </w:r>
          </w:p>
        </w:tc>
      </w:tr>
      <w:tr w:rsidR="006E0447" w14:paraId="3FA021BB" w14:textId="77777777" w:rsidTr="0069702A">
        <w:tc>
          <w:tcPr>
            <w:tcW w:w="1208" w:type="dxa"/>
          </w:tcPr>
          <w:p w14:paraId="5BD38D1D" w14:textId="0935FD97" w:rsidR="006E0447" w:rsidRDefault="00DE269C" w:rsidP="00951597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5DD988D2" w14:textId="37E309DA" w:rsidR="006E0447" w:rsidRDefault="00E10412" w:rsidP="00951597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7D62C0B8" w14:textId="7B16B095" w:rsidR="006E0447" w:rsidRDefault="00E10412" w:rsidP="00951597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50884A47" w14:textId="4DC03E2A" w:rsidR="006E0447" w:rsidRDefault="00BC7013" w:rsidP="0069702A">
            <w:pPr>
              <w:pStyle w:val="ListParagraph"/>
              <w:bidi w:val="0"/>
              <w:ind w:left="0"/>
              <w:jc w:val="center"/>
            </w:pPr>
            <w:r>
              <w:t xml:space="preserve">The system </w:t>
            </w:r>
            <w:r w:rsidR="00E10412">
              <w:t xml:space="preserve">can submit the </w:t>
            </w:r>
            <w:r w:rsidR="00DE269C">
              <w:t>products report</w:t>
            </w:r>
            <w:r w:rsidR="00E10412">
              <w:t xml:space="preserve"> when requested.</w:t>
            </w:r>
          </w:p>
        </w:tc>
        <w:tc>
          <w:tcPr>
            <w:tcW w:w="1287" w:type="dxa"/>
          </w:tcPr>
          <w:p w14:paraId="17967451" w14:textId="4191F22A" w:rsidR="006E0447" w:rsidRDefault="00A50AB6" w:rsidP="00951597">
            <w:pPr>
              <w:pStyle w:val="ListParagraph"/>
              <w:bidi w:val="0"/>
              <w:ind w:left="0"/>
              <w:jc w:val="center"/>
            </w:pPr>
            <w:r>
              <w:t>Functional</w:t>
            </w:r>
          </w:p>
        </w:tc>
        <w:tc>
          <w:tcPr>
            <w:tcW w:w="967" w:type="dxa"/>
          </w:tcPr>
          <w:p w14:paraId="01F8F7D5" w14:textId="38F7AC88" w:rsidR="006E0447" w:rsidRDefault="006E0447" w:rsidP="00951597">
            <w:pPr>
              <w:pStyle w:val="ListParagraph"/>
              <w:bidi w:val="0"/>
              <w:ind w:left="0"/>
              <w:jc w:val="center"/>
            </w:pPr>
            <w:r>
              <w:t>Storage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474866E4" w14:textId="55368097" w:rsidR="006E0447" w:rsidRDefault="006E0447" w:rsidP="00951597">
            <w:pPr>
              <w:pStyle w:val="ListParagraph"/>
              <w:bidi w:val="0"/>
              <w:ind w:left="0"/>
              <w:jc w:val="center"/>
            </w:pPr>
            <w:r>
              <w:t>10</w:t>
            </w:r>
          </w:p>
        </w:tc>
      </w:tr>
      <w:tr w:rsidR="00E53E2A" w14:paraId="63F4B65F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6649DB55" w14:textId="050E6630" w:rsidR="00E53E2A" w:rsidRDefault="00DE269C" w:rsidP="00951597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3A703C7F" w14:textId="5E3014CF" w:rsidR="00E53E2A" w:rsidRDefault="00117B7D" w:rsidP="00951597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7ECDAE32" w14:textId="6D0E31E8" w:rsidR="00E53E2A" w:rsidRDefault="00117B7D" w:rsidP="00951597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33A0C11B" w14:textId="2F863255" w:rsidR="00E53E2A" w:rsidRDefault="00E53E2A" w:rsidP="0069702A">
            <w:pPr>
              <w:pStyle w:val="ListParagraph"/>
              <w:bidi w:val="0"/>
              <w:ind w:left="0"/>
              <w:jc w:val="center"/>
            </w:pPr>
            <w:r>
              <w:t xml:space="preserve">The system can submit the </w:t>
            </w:r>
            <w:r w:rsidR="00117B7D">
              <w:t>damaged report when requested.</w:t>
            </w:r>
          </w:p>
        </w:tc>
        <w:tc>
          <w:tcPr>
            <w:tcW w:w="1287" w:type="dxa"/>
          </w:tcPr>
          <w:p w14:paraId="391CF5E9" w14:textId="4BE729A1" w:rsidR="00E53E2A" w:rsidRDefault="00E53E2A" w:rsidP="00951597">
            <w:pPr>
              <w:pStyle w:val="ListParagraph"/>
              <w:bidi w:val="0"/>
              <w:ind w:left="0"/>
              <w:jc w:val="center"/>
            </w:pPr>
            <w:r>
              <w:t>Functional</w:t>
            </w:r>
          </w:p>
        </w:tc>
        <w:tc>
          <w:tcPr>
            <w:tcW w:w="967" w:type="dxa"/>
          </w:tcPr>
          <w:p w14:paraId="2712C1F7" w14:textId="090C245D" w:rsidR="00E53E2A" w:rsidRDefault="00E53E2A" w:rsidP="00951597">
            <w:pPr>
              <w:pStyle w:val="ListParagraph"/>
              <w:bidi w:val="0"/>
              <w:ind w:left="0"/>
              <w:jc w:val="center"/>
            </w:pPr>
            <w:r>
              <w:t>Storage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15A7DDCD" w14:textId="6A14E296" w:rsidR="00E53E2A" w:rsidRDefault="00E53E2A" w:rsidP="00951597">
            <w:pPr>
              <w:pStyle w:val="ListParagraph"/>
              <w:bidi w:val="0"/>
              <w:ind w:left="0"/>
              <w:jc w:val="center"/>
            </w:pPr>
            <w:r>
              <w:t>11</w:t>
            </w:r>
          </w:p>
        </w:tc>
      </w:tr>
      <w:tr w:rsidR="00476BC7" w14:paraId="063D3F9D" w14:textId="77777777" w:rsidTr="0069702A">
        <w:tc>
          <w:tcPr>
            <w:tcW w:w="1208" w:type="dxa"/>
          </w:tcPr>
          <w:p w14:paraId="20E7DB95" w14:textId="19174A19" w:rsidR="00476BC7" w:rsidRDefault="00DE269C" w:rsidP="00951597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79DFA98F" w14:textId="6CC3EDB0" w:rsidR="00476BC7" w:rsidRDefault="005A6D40" w:rsidP="00951597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1478C944" w14:textId="01916237" w:rsidR="00476BC7" w:rsidRDefault="005A6D40" w:rsidP="00951597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78CDE1FC" w14:textId="3C664973" w:rsidR="00476BC7" w:rsidRDefault="00476BC7" w:rsidP="0069702A">
            <w:pPr>
              <w:pStyle w:val="ListParagraph"/>
              <w:bidi w:val="0"/>
              <w:ind w:left="0"/>
              <w:jc w:val="center"/>
            </w:pPr>
            <w:r>
              <w:t>The</w:t>
            </w:r>
            <w:r w:rsidR="0058424D">
              <w:t xml:space="preserve"> system </w:t>
            </w:r>
            <w:r w:rsidR="00B83A0F">
              <w:t>can</w:t>
            </w:r>
            <w:r w:rsidR="0058424D">
              <w:t xml:space="preserve"> let storage workers</w:t>
            </w:r>
            <w:r w:rsidR="005A6D40">
              <w:t xml:space="preserve"> update damage status of products.</w:t>
            </w:r>
          </w:p>
        </w:tc>
        <w:tc>
          <w:tcPr>
            <w:tcW w:w="1287" w:type="dxa"/>
          </w:tcPr>
          <w:p w14:paraId="0D6367CD" w14:textId="6118C674" w:rsidR="00476BC7" w:rsidRDefault="00476BC7" w:rsidP="00951597">
            <w:pPr>
              <w:pStyle w:val="ListParagraph"/>
              <w:bidi w:val="0"/>
              <w:ind w:left="0"/>
              <w:jc w:val="center"/>
            </w:pPr>
            <w:r>
              <w:t>Functional</w:t>
            </w:r>
          </w:p>
        </w:tc>
        <w:tc>
          <w:tcPr>
            <w:tcW w:w="967" w:type="dxa"/>
          </w:tcPr>
          <w:p w14:paraId="3991E2A3" w14:textId="28894E07" w:rsidR="00476BC7" w:rsidRDefault="00476BC7" w:rsidP="00951597">
            <w:pPr>
              <w:pStyle w:val="ListParagraph"/>
              <w:bidi w:val="0"/>
              <w:ind w:left="0"/>
              <w:jc w:val="center"/>
            </w:pPr>
            <w:r>
              <w:t>Storage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2CB065C7" w14:textId="77C3CDA5" w:rsidR="00476BC7" w:rsidRDefault="00476BC7" w:rsidP="00951597">
            <w:pPr>
              <w:pStyle w:val="ListParagraph"/>
              <w:bidi w:val="0"/>
              <w:ind w:left="0"/>
              <w:jc w:val="center"/>
            </w:pPr>
            <w:r>
              <w:t>12</w:t>
            </w:r>
          </w:p>
        </w:tc>
      </w:tr>
      <w:tr w:rsidR="00C13D69" w14:paraId="3150FA1D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2E72B6A3" w14:textId="7B070E39" w:rsidR="00C13D69" w:rsidRDefault="00DE269C" w:rsidP="00951597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01D5679B" w14:textId="0AB0A213" w:rsidR="00C13D69" w:rsidRDefault="00D504EB" w:rsidP="00951597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72F4575C" w14:textId="2FEC74EB" w:rsidR="00C13D69" w:rsidRDefault="00D504EB" w:rsidP="00951597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22C84B27" w14:textId="234738BF" w:rsidR="00C13D69" w:rsidRDefault="00D504EB" w:rsidP="0069702A">
            <w:pPr>
              <w:pStyle w:val="ListParagraph"/>
              <w:bidi w:val="0"/>
              <w:ind w:left="0"/>
              <w:jc w:val="center"/>
            </w:pPr>
            <w:r>
              <w:t>The system must allow storage workers delete products.</w:t>
            </w:r>
          </w:p>
        </w:tc>
        <w:tc>
          <w:tcPr>
            <w:tcW w:w="1287" w:type="dxa"/>
          </w:tcPr>
          <w:p w14:paraId="78F7E2C4" w14:textId="32CC0267" w:rsidR="00C13D69" w:rsidRDefault="00D504EB" w:rsidP="00951597">
            <w:pPr>
              <w:pStyle w:val="ListParagraph"/>
              <w:bidi w:val="0"/>
              <w:ind w:left="0"/>
              <w:jc w:val="center"/>
            </w:pPr>
            <w:r>
              <w:t>Functional</w:t>
            </w:r>
          </w:p>
        </w:tc>
        <w:tc>
          <w:tcPr>
            <w:tcW w:w="967" w:type="dxa"/>
          </w:tcPr>
          <w:p w14:paraId="58C383F8" w14:textId="160A6EDE" w:rsidR="00C13D69" w:rsidRDefault="00D504EB" w:rsidP="00951597">
            <w:pPr>
              <w:pStyle w:val="ListParagraph"/>
              <w:bidi w:val="0"/>
              <w:ind w:left="0"/>
              <w:jc w:val="center"/>
            </w:pPr>
            <w:r>
              <w:t>Storage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5FAAAA37" w14:textId="69722EF8" w:rsidR="00C13D69" w:rsidRDefault="00C13D69" w:rsidP="00951597">
            <w:pPr>
              <w:pStyle w:val="ListParagraph"/>
              <w:bidi w:val="0"/>
              <w:ind w:left="0"/>
              <w:jc w:val="center"/>
            </w:pPr>
            <w:r>
              <w:t>1</w:t>
            </w:r>
            <w:r w:rsidR="00D504EB">
              <w:t>3</w:t>
            </w:r>
          </w:p>
        </w:tc>
      </w:tr>
      <w:tr w:rsidR="00CA343A" w14:paraId="0B734120" w14:textId="77777777" w:rsidTr="0069702A">
        <w:tc>
          <w:tcPr>
            <w:tcW w:w="1208" w:type="dxa"/>
          </w:tcPr>
          <w:p w14:paraId="5615D45C" w14:textId="6333E9D7" w:rsidR="00CA343A" w:rsidRDefault="00DE269C" w:rsidP="00CA343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1E80A11F" w14:textId="484E1F1B" w:rsidR="00CA343A" w:rsidRDefault="00CA343A" w:rsidP="00CA343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47B1D19E" w14:textId="59A5D89A" w:rsidR="00CA343A" w:rsidRDefault="00CA343A" w:rsidP="00CA343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0BC36C73" w14:textId="32ADF6BD" w:rsidR="00CA343A" w:rsidRDefault="00CA343A" w:rsidP="0069702A">
            <w:pPr>
              <w:pStyle w:val="ListParagraph"/>
              <w:bidi w:val="0"/>
              <w:ind w:left="0"/>
              <w:jc w:val="center"/>
            </w:pPr>
            <w:r>
              <w:t>The system must allow storage workers add products.</w:t>
            </w:r>
          </w:p>
        </w:tc>
        <w:tc>
          <w:tcPr>
            <w:tcW w:w="1287" w:type="dxa"/>
          </w:tcPr>
          <w:p w14:paraId="63242748" w14:textId="1A250423" w:rsidR="00CA343A" w:rsidRDefault="00CA343A" w:rsidP="00CA343A">
            <w:pPr>
              <w:pStyle w:val="ListParagraph"/>
              <w:bidi w:val="0"/>
              <w:ind w:left="0"/>
              <w:jc w:val="center"/>
            </w:pPr>
            <w:r>
              <w:t>Functional</w:t>
            </w:r>
          </w:p>
        </w:tc>
        <w:tc>
          <w:tcPr>
            <w:tcW w:w="967" w:type="dxa"/>
          </w:tcPr>
          <w:p w14:paraId="7D03D523" w14:textId="25333E07" w:rsidR="00CA343A" w:rsidRDefault="00CA343A" w:rsidP="00CA343A">
            <w:pPr>
              <w:pStyle w:val="ListParagraph"/>
              <w:bidi w:val="0"/>
              <w:ind w:left="0"/>
              <w:jc w:val="center"/>
            </w:pPr>
            <w:r>
              <w:t>Storage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171493B5" w14:textId="5366A09B" w:rsidR="00CA343A" w:rsidRDefault="00CA343A" w:rsidP="00CA343A">
            <w:pPr>
              <w:pStyle w:val="ListParagraph"/>
              <w:bidi w:val="0"/>
              <w:ind w:left="0"/>
              <w:jc w:val="center"/>
            </w:pPr>
            <w:r>
              <w:t>14</w:t>
            </w:r>
          </w:p>
        </w:tc>
      </w:tr>
      <w:tr w:rsidR="00DE269C" w14:paraId="008FE8DC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24C26763" w14:textId="306795B9" w:rsidR="00DE269C" w:rsidRDefault="00DE269C" w:rsidP="00CA343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51050C6B" w14:textId="0957B769" w:rsidR="00DE269C" w:rsidRDefault="00DE269C" w:rsidP="00CA343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49BA3B57" w14:textId="267D868E" w:rsidR="00DE269C" w:rsidRDefault="00DE269C" w:rsidP="00CA343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0883439D" w14:textId="357D265C" w:rsidR="00DE269C" w:rsidRDefault="00DE269C" w:rsidP="0069702A">
            <w:pPr>
              <w:pStyle w:val="ListParagraph"/>
              <w:bidi w:val="0"/>
              <w:ind w:left="0"/>
              <w:jc w:val="center"/>
            </w:pPr>
            <w:r>
              <w:t>The system must allow storage workers update discount for categories.</w:t>
            </w:r>
          </w:p>
        </w:tc>
        <w:tc>
          <w:tcPr>
            <w:tcW w:w="1287" w:type="dxa"/>
          </w:tcPr>
          <w:p w14:paraId="2EC58AB2" w14:textId="0B540572" w:rsidR="00DE269C" w:rsidRDefault="00DE269C" w:rsidP="00CA343A">
            <w:pPr>
              <w:pStyle w:val="ListParagraph"/>
              <w:bidi w:val="0"/>
              <w:ind w:left="0"/>
              <w:jc w:val="center"/>
            </w:pPr>
            <w:r>
              <w:t>Functional</w:t>
            </w:r>
          </w:p>
        </w:tc>
        <w:tc>
          <w:tcPr>
            <w:tcW w:w="967" w:type="dxa"/>
          </w:tcPr>
          <w:p w14:paraId="6B668C07" w14:textId="431BA4FE" w:rsidR="00DE269C" w:rsidRDefault="00DE269C" w:rsidP="00CA343A">
            <w:pPr>
              <w:pStyle w:val="ListParagraph"/>
              <w:bidi w:val="0"/>
              <w:ind w:left="0"/>
              <w:jc w:val="center"/>
            </w:pPr>
            <w:r>
              <w:t>Storage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5816DFAE" w14:textId="0B5CEA95" w:rsidR="00DE269C" w:rsidRDefault="00DE269C" w:rsidP="00CA343A">
            <w:pPr>
              <w:pStyle w:val="ListParagraph"/>
              <w:bidi w:val="0"/>
              <w:ind w:left="0"/>
              <w:jc w:val="center"/>
            </w:pPr>
            <w:r>
              <w:t>15</w:t>
            </w:r>
          </w:p>
        </w:tc>
      </w:tr>
      <w:tr w:rsidR="00DE269C" w14:paraId="3B9F294C" w14:textId="77777777" w:rsidTr="0069702A">
        <w:tc>
          <w:tcPr>
            <w:tcW w:w="1208" w:type="dxa"/>
          </w:tcPr>
          <w:p w14:paraId="2E1D9DC4" w14:textId="68C58B2D" w:rsidR="00DE269C" w:rsidRDefault="00DE269C" w:rsidP="00CA343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413A3933" w14:textId="088A4D14" w:rsidR="00DE269C" w:rsidRDefault="00DE269C" w:rsidP="00CA343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71B140ED" w14:textId="0029C4B5" w:rsidR="00DE269C" w:rsidRDefault="00DE269C" w:rsidP="00CA343A">
            <w:pPr>
              <w:pStyle w:val="ListParagraph"/>
              <w:bidi w:val="0"/>
              <w:ind w:left="0"/>
              <w:jc w:val="center"/>
            </w:pPr>
            <w:r>
              <w:t>NTH</w:t>
            </w:r>
          </w:p>
        </w:tc>
        <w:tc>
          <w:tcPr>
            <w:tcW w:w="3454" w:type="dxa"/>
          </w:tcPr>
          <w:p w14:paraId="3814B76A" w14:textId="62213D9F" w:rsidR="00DE269C" w:rsidRDefault="00DE269C" w:rsidP="0069702A">
            <w:pPr>
              <w:pStyle w:val="ListParagraph"/>
              <w:bidi w:val="0"/>
              <w:ind w:left="0"/>
              <w:jc w:val="center"/>
            </w:pPr>
            <w:r>
              <w:t>The system can allow workers move products from storage to store.</w:t>
            </w:r>
          </w:p>
        </w:tc>
        <w:tc>
          <w:tcPr>
            <w:tcW w:w="1287" w:type="dxa"/>
          </w:tcPr>
          <w:p w14:paraId="0DCD25F8" w14:textId="19B2BB71" w:rsidR="00DE269C" w:rsidRDefault="00DE269C" w:rsidP="00CA343A">
            <w:pPr>
              <w:pStyle w:val="ListParagraph"/>
              <w:bidi w:val="0"/>
              <w:ind w:left="0"/>
              <w:jc w:val="center"/>
            </w:pPr>
            <w:r>
              <w:t>Functional</w:t>
            </w:r>
          </w:p>
        </w:tc>
        <w:tc>
          <w:tcPr>
            <w:tcW w:w="967" w:type="dxa"/>
          </w:tcPr>
          <w:p w14:paraId="12364103" w14:textId="318268EF" w:rsidR="00DE269C" w:rsidRDefault="00DE269C" w:rsidP="00CA343A">
            <w:pPr>
              <w:pStyle w:val="ListParagraph"/>
              <w:bidi w:val="0"/>
              <w:ind w:left="0"/>
              <w:jc w:val="center"/>
            </w:pPr>
            <w:r>
              <w:t>Storage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4668C01E" w14:textId="73CEEC1A" w:rsidR="00DE269C" w:rsidRDefault="00DE269C" w:rsidP="00CA343A">
            <w:pPr>
              <w:pStyle w:val="ListParagraph"/>
              <w:bidi w:val="0"/>
              <w:ind w:left="0"/>
              <w:jc w:val="center"/>
            </w:pPr>
            <w:r>
              <w:t>16</w:t>
            </w:r>
          </w:p>
        </w:tc>
      </w:tr>
      <w:tr w:rsidR="0069702A" w14:paraId="38E1D5C9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1F47833E" w14:textId="1641C357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1582953A" w14:textId="73EF9D25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4DA39249" w14:textId="5C6D67AB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172FC78C" w14:textId="51A9C4FC" w:rsidR="0069702A" w:rsidRDefault="0069702A" w:rsidP="0069702A">
            <w:pPr>
              <w:pStyle w:val="ListParagraph"/>
              <w:bidi w:val="0"/>
              <w:ind w:left="0"/>
              <w:jc w:val="center"/>
            </w:pPr>
            <w:r w:rsidRPr="0069702A">
              <w:t>The system must contain</w:t>
            </w:r>
            <w:r w:rsidRPr="0069702A">
              <w:t xml:space="preserve"> </w:t>
            </w:r>
            <w:r w:rsidRPr="0069702A">
              <w:t>and</w:t>
            </w:r>
            <w:r w:rsidRPr="0069702A">
              <w:rPr>
                <w:rFonts w:hint="cs"/>
                <w:rtl/>
              </w:rPr>
              <w:t xml:space="preserve"> </w:t>
            </w:r>
            <w:r w:rsidRPr="0069702A">
              <w:t>manage the workers details</w:t>
            </w:r>
          </w:p>
        </w:tc>
        <w:tc>
          <w:tcPr>
            <w:tcW w:w="1287" w:type="dxa"/>
          </w:tcPr>
          <w:p w14:paraId="1F071536" w14:textId="4D636EF6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6DC579CD" w14:textId="0F8BB77C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4BDEAEB9" w14:textId="0165960A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rPr>
                <w:rFonts w:hint="cs"/>
                <w:rtl/>
              </w:rPr>
              <w:t>17</w:t>
            </w:r>
          </w:p>
        </w:tc>
      </w:tr>
      <w:tr w:rsidR="0069702A" w14:paraId="3C88EEC1" w14:textId="77777777" w:rsidTr="0069702A">
        <w:tc>
          <w:tcPr>
            <w:tcW w:w="1208" w:type="dxa"/>
          </w:tcPr>
          <w:p w14:paraId="4AD34D0C" w14:textId="4A6C8BA7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273F94B6" w14:textId="41365F35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4D38CB4E" w14:textId="6C2EFE22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16DC4A3A" w14:textId="526C375B" w:rsidR="0069702A" w:rsidRPr="0069702A" w:rsidRDefault="0069702A" w:rsidP="0069702A">
            <w:pPr>
              <w:pStyle w:val="ListParagraph"/>
              <w:bidi w:val="0"/>
              <w:ind w:left="0"/>
              <w:jc w:val="center"/>
            </w:pPr>
            <w:r w:rsidRPr="0069702A">
              <w:t>The system must manage the</w:t>
            </w:r>
            <w:r>
              <w:t xml:space="preserve"> </w:t>
            </w:r>
            <w:r w:rsidRPr="0069702A">
              <w:t>shifts arrangements</w:t>
            </w:r>
          </w:p>
        </w:tc>
        <w:tc>
          <w:tcPr>
            <w:tcW w:w="1287" w:type="dxa"/>
          </w:tcPr>
          <w:p w14:paraId="1C185336" w14:textId="7AA4A03E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6C3D04AC" w14:textId="14AF7EED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7BE93451" w14:textId="0F3ABA9B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rPr>
                <w:rFonts w:hint="cs"/>
                <w:rtl/>
              </w:rPr>
              <w:t>18</w:t>
            </w:r>
          </w:p>
        </w:tc>
      </w:tr>
      <w:tr w:rsidR="0069702A" w14:paraId="764A006C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6C3C282B" w14:textId="5DEF506A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lastRenderedPageBreak/>
              <w:t>Done</w:t>
            </w:r>
          </w:p>
        </w:tc>
        <w:tc>
          <w:tcPr>
            <w:tcW w:w="646" w:type="dxa"/>
          </w:tcPr>
          <w:p w14:paraId="5ADDF374" w14:textId="40ECDC62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0FD19078" w14:textId="61D85795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75A01193" w14:textId="590B32F1" w:rsidR="0069702A" w:rsidRDefault="0069702A" w:rsidP="0069702A">
            <w:pPr>
              <w:pStyle w:val="ListParagraph"/>
              <w:bidi w:val="0"/>
              <w:ind w:left="0"/>
              <w:jc w:val="center"/>
            </w:pPr>
            <w:r w:rsidRPr="0069702A">
              <w:t>The system must let the HR</w:t>
            </w:r>
            <w:r w:rsidRPr="0069702A">
              <w:t xml:space="preserve"> </w:t>
            </w:r>
            <w:r w:rsidRPr="0069702A">
              <w:t>access which role each</w:t>
            </w:r>
            <w:r w:rsidRPr="0069702A">
              <w:t xml:space="preserve"> </w:t>
            </w:r>
            <w:r w:rsidRPr="0069702A">
              <w:t>employee is qualified for</w:t>
            </w:r>
          </w:p>
        </w:tc>
        <w:tc>
          <w:tcPr>
            <w:tcW w:w="1287" w:type="dxa"/>
          </w:tcPr>
          <w:p w14:paraId="18CF2745" w14:textId="18A4524D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5E224713" w14:textId="1ABD8335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640D88E7" w14:textId="61BEB02B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rPr>
                <w:rFonts w:hint="cs"/>
                <w:rtl/>
              </w:rPr>
              <w:t>19</w:t>
            </w:r>
          </w:p>
        </w:tc>
      </w:tr>
      <w:tr w:rsidR="0069702A" w14:paraId="676B5DCC" w14:textId="77777777" w:rsidTr="0069702A">
        <w:tc>
          <w:tcPr>
            <w:tcW w:w="1208" w:type="dxa"/>
          </w:tcPr>
          <w:p w14:paraId="0FFF2EC4" w14:textId="59CF6854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4BB1CEAC" w14:textId="04E2385C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7F528288" w14:textId="43A4EB6F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NTH</w:t>
            </w:r>
          </w:p>
        </w:tc>
        <w:tc>
          <w:tcPr>
            <w:tcW w:w="3454" w:type="dxa"/>
          </w:tcPr>
          <w:p w14:paraId="1B66AABF" w14:textId="493DDB28" w:rsidR="0069702A" w:rsidRDefault="0069702A" w:rsidP="0069702A">
            <w:pPr>
              <w:pStyle w:val="ListParagraph"/>
              <w:bidi w:val="0"/>
              <w:ind w:left="0"/>
              <w:jc w:val="center"/>
            </w:pPr>
            <w:r w:rsidRPr="0069702A">
              <w:t>The qualifications of each</w:t>
            </w:r>
            <w:r w:rsidRPr="0069702A">
              <w:t xml:space="preserve"> </w:t>
            </w:r>
            <w:r w:rsidRPr="0069702A">
              <w:t>employee should be shown in</w:t>
            </w:r>
            <w:r w:rsidRPr="0069702A">
              <w:t xml:space="preserve"> </w:t>
            </w:r>
            <w:r w:rsidRPr="0069702A">
              <w:t>the shifts assignment</w:t>
            </w:r>
          </w:p>
        </w:tc>
        <w:tc>
          <w:tcPr>
            <w:tcW w:w="1287" w:type="dxa"/>
          </w:tcPr>
          <w:p w14:paraId="4CB1274B" w14:textId="72F61D79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433D5425" w14:textId="4664EA62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22D1D880" w14:textId="29D31706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rPr>
                <w:rFonts w:hint="cs"/>
                <w:rtl/>
              </w:rPr>
              <w:t>20</w:t>
            </w:r>
          </w:p>
        </w:tc>
      </w:tr>
      <w:tr w:rsidR="0069702A" w14:paraId="74E520CC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1CFA36E6" w14:textId="7598CCBA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4618DC96" w14:textId="01F2FB54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42D347D3" w14:textId="74D53A31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3E77419E" w14:textId="7E1742D6" w:rsidR="0069702A" w:rsidRDefault="0069702A" w:rsidP="0069702A">
            <w:pPr>
              <w:pStyle w:val="ListParagraph"/>
              <w:bidi w:val="0"/>
              <w:ind w:left="0"/>
              <w:jc w:val="center"/>
            </w:pPr>
            <w:r w:rsidRPr="0069702A">
              <w:t>The manager should have</w:t>
            </w:r>
            <w:r w:rsidRPr="0069702A">
              <w:t xml:space="preserve"> </w:t>
            </w:r>
            <w:r w:rsidRPr="0069702A">
              <w:t>access to assign employees to</w:t>
            </w:r>
            <w:r w:rsidRPr="0069702A">
              <w:t xml:space="preserve"> </w:t>
            </w:r>
            <w:r w:rsidRPr="0069702A">
              <w:t>shifts through the system</w:t>
            </w:r>
          </w:p>
        </w:tc>
        <w:tc>
          <w:tcPr>
            <w:tcW w:w="1287" w:type="dxa"/>
          </w:tcPr>
          <w:p w14:paraId="001D2DAF" w14:textId="2F2AE906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NF</w:t>
            </w:r>
          </w:p>
        </w:tc>
        <w:tc>
          <w:tcPr>
            <w:tcW w:w="967" w:type="dxa"/>
          </w:tcPr>
          <w:p w14:paraId="7A6E3989" w14:textId="66E9C345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71A227FE" w14:textId="51895D62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rPr>
                <w:rFonts w:hint="cs"/>
                <w:rtl/>
              </w:rPr>
              <w:t>21</w:t>
            </w:r>
          </w:p>
        </w:tc>
      </w:tr>
      <w:tr w:rsidR="0069702A" w14:paraId="34C2F934" w14:textId="77777777" w:rsidTr="0069702A">
        <w:tc>
          <w:tcPr>
            <w:tcW w:w="1208" w:type="dxa"/>
          </w:tcPr>
          <w:p w14:paraId="1528371C" w14:textId="61A06D73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42D6F088" w14:textId="6293CDDD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4AD6768F" w14:textId="33265DB7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208F2E08" w14:textId="220AD0A7" w:rsidR="0069702A" w:rsidRDefault="0069702A" w:rsidP="0069702A">
            <w:pPr>
              <w:pStyle w:val="ListParagraph"/>
              <w:bidi w:val="0"/>
              <w:ind w:left="0"/>
              <w:jc w:val="center"/>
            </w:pPr>
            <w:r w:rsidRPr="0069702A">
              <w:t>The system supports creating</w:t>
            </w:r>
            <w:r w:rsidRPr="0069702A">
              <w:t xml:space="preserve"> </w:t>
            </w:r>
            <w:r w:rsidRPr="0069702A">
              <w:t>2 shifts a day per branch</w:t>
            </w:r>
          </w:p>
        </w:tc>
        <w:tc>
          <w:tcPr>
            <w:tcW w:w="1287" w:type="dxa"/>
          </w:tcPr>
          <w:p w14:paraId="2FE5B9D5" w14:textId="1C3A5476" w:rsidR="0069702A" w:rsidRDefault="0069702A" w:rsidP="0069702A">
            <w:pPr>
              <w:pStyle w:val="ListParagraph"/>
              <w:bidi w:val="0"/>
              <w:ind w:left="0"/>
              <w:jc w:val="center"/>
              <w:rPr>
                <w:rFonts w:hint="cs"/>
                <w:rtl/>
              </w:rPr>
            </w:pPr>
            <w:r>
              <w:t>F</w:t>
            </w:r>
          </w:p>
        </w:tc>
        <w:tc>
          <w:tcPr>
            <w:tcW w:w="967" w:type="dxa"/>
          </w:tcPr>
          <w:p w14:paraId="1B16DA73" w14:textId="39C1DC78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56C73ED9" w14:textId="5E532F90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rPr>
                <w:rFonts w:hint="cs"/>
                <w:rtl/>
              </w:rPr>
              <w:t>22</w:t>
            </w:r>
          </w:p>
        </w:tc>
      </w:tr>
      <w:tr w:rsidR="0069702A" w14:paraId="74CA8912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36DF08B9" w14:textId="5B4D7625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255E69F7" w14:textId="45BA41A2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3213EA85" w14:textId="61E60F51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4118B63A" w14:textId="0AEC0CDF" w:rsidR="0069702A" w:rsidRDefault="0069702A" w:rsidP="0069702A">
            <w:pPr>
              <w:pStyle w:val="ListParagraph"/>
              <w:bidi w:val="0"/>
              <w:ind w:left="0"/>
              <w:jc w:val="center"/>
            </w:pPr>
            <w:r w:rsidRPr="0069702A">
              <w:t>the system will make sure</w:t>
            </w:r>
            <w:r w:rsidRPr="0069702A">
              <w:t xml:space="preserve"> </w:t>
            </w:r>
            <w:r w:rsidRPr="0069702A">
              <w:t>each</w:t>
            </w:r>
            <w:r>
              <w:t xml:space="preserve"> </w:t>
            </w:r>
            <w:r w:rsidRPr="0069702A">
              <w:t>shift assigns a shift</w:t>
            </w:r>
            <w:r>
              <w:t xml:space="preserve"> </w:t>
            </w:r>
            <w:r w:rsidRPr="0069702A">
              <w:t>manager</w:t>
            </w:r>
          </w:p>
        </w:tc>
        <w:tc>
          <w:tcPr>
            <w:tcW w:w="1287" w:type="dxa"/>
          </w:tcPr>
          <w:p w14:paraId="6C13949A" w14:textId="04C6FF13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4638C75D" w14:textId="5A8D9867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0B451886" w14:textId="1F63EA64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rPr>
                <w:rFonts w:hint="cs"/>
                <w:rtl/>
              </w:rPr>
              <w:t>23</w:t>
            </w:r>
          </w:p>
        </w:tc>
      </w:tr>
      <w:tr w:rsidR="0069702A" w14:paraId="71B2AFAD" w14:textId="77777777" w:rsidTr="0069702A">
        <w:tc>
          <w:tcPr>
            <w:tcW w:w="1208" w:type="dxa"/>
          </w:tcPr>
          <w:p w14:paraId="18F960D1" w14:textId="1574B5AD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3203ED58" w14:textId="396A6ED0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5BB52461" w14:textId="755A071F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4F418E28" w14:textId="484AFA8F" w:rsidR="0069702A" w:rsidRDefault="0069702A" w:rsidP="0069702A">
            <w:pPr>
              <w:pStyle w:val="ListParagraph"/>
              <w:bidi w:val="0"/>
              <w:ind w:left="0"/>
              <w:jc w:val="center"/>
            </w:pPr>
            <w:r w:rsidRPr="0069702A">
              <w:t>The system must allow every</w:t>
            </w:r>
            <w:r w:rsidRPr="0069702A">
              <w:t xml:space="preserve"> </w:t>
            </w:r>
            <w:r w:rsidRPr="0069702A">
              <w:t>and only Shift managers to</w:t>
            </w:r>
            <w:r w:rsidRPr="0069702A">
              <w:t xml:space="preserve"> </w:t>
            </w:r>
            <w:r w:rsidRPr="0069702A">
              <w:t>pass the cancelation card</w:t>
            </w:r>
          </w:p>
        </w:tc>
        <w:tc>
          <w:tcPr>
            <w:tcW w:w="1287" w:type="dxa"/>
          </w:tcPr>
          <w:p w14:paraId="20F7641B" w14:textId="613424F6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4DC835E7" w14:textId="384C9055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14C8AD72" w14:textId="117425F9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rPr>
                <w:rFonts w:hint="cs"/>
                <w:rtl/>
              </w:rPr>
              <w:t>24</w:t>
            </w:r>
          </w:p>
        </w:tc>
      </w:tr>
      <w:tr w:rsidR="0069702A" w14:paraId="55EC8669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6F0A61B4" w14:textId="4329E78C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7C5318EB" w14:textId="39A4B25D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1AEFEA2E" w14:textId="19D02707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5A1129F0" w14:textId="77777777" w:rsidR="0069702A" w:rsidRPr="0069702A" w:rsidRDefault="0069702A" w:rsidP="0069702A">
            <w:pPr>
              <w:pStyle w:val="ListParagraph"/>
              <w:bidi w:val="0"/>
              <w:ind w:left="0"/>
              <w:jc w:val="center"/>
            </w:pPr>
            <w:r w:rsidRPr="0069702A">
              <w:t>The system should be able to</w:t>
            </w:r>
          </w:p>
          <w:p w14:paraId="5F82D139" w14:textId="77777777" w:rsidR="0069702A" w:rsidRPr="0069702A" w:rsidRDefault="0069702A" w:rsidP="0069702A">
            <w:pPr>
              <w:pStyle w:val="ListParagraph"/>
              <w:bidi w:val="0"/>
              <w:ind w:left="0"/>
              <w:jc w:val="center"/>
            </w:pPr>
            <w:r w:rsidRPr="0069702A">
              <w:t>assign an employee only to</w:t>
            </w:r>
          </w:p>
          <w:p w14:paraId="00F7B577" w14:textId="38A16D45" w:rsidR="0069702A" w:rsidRDefault="0069702A" w:rsidP="0069702A">
            <w:pPr>
              <w:pStyle w:val="ListParagraph"/>
              <w:bidi w:val="0"/>
              <w:ind w:left="0"/>
              <w:jc w:val="center"/>
            </w:pPr>
            <w:r w:rsidRPr="0069702A">
              <w:t>the roles he is qualified for</w:t>
            </w:r>
          </w:p>
        </w:tc>
        <w:tc>
          <w:tcPr>
            <w:tcW w:w="1287" w:type="dxa"/>
          </w:tcPr>
          <w:p w14:paraId="39F94609" w14:textId="287ADFE3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2B009CC4" w14:textId="7D43A8CE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518AD3CF" w14:textId="79D3A986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rPr>
                <w:rFonts w:hint="cs"/>
                <w:rtl/>
              </w:rPr>
              <w:t>25</w:t>
            </w:r>
          </w:p>
        </w:tc>
      </w:tr>
      <w:tr w:rsidR="0069702A" w14:paraId="62FA8383" w14:textId="77777777" w:rsidTr="0069702A">
        <w:tc>
          <w:tcPr>
            <w:tcW w:w="1208" w:type="dxa"/>
          </w:tcPr>
          <w:p w14:paraId="6DED5EA8" w14:textId="7E5B5EB7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46553E2E" w14:textId="124D96E2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4F3F3AF5" w14:textId="6175E745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47C5B773" w14:textId="1CA00230" w:rsidR="0069702A" w:rsidRDefault="0069702A" w:rsidP="0069702A">
            <w:pPr>
              <w:pStyle w:val="ListParagraph"/>
              <w:bidi w:val="0"/>
              <w:ind w:left="0"/>
              <w:jc w:val="center"/>
            </w:pPr>
            <w:r w:rsidRPr="0069702A">
              <w:t>The system will allow the</w:t>
            </w:r>
            <w:r>
              <w:t xml:space="preserve"> </w:t>
            </w:r>
            <w:r w:rsidRPr="0069702A">
              <w:t>Head of each branch to</w:t>
            </w:r>
            <w:r>
              <w:t xml:space="preserve"> </w:t>
            </w:r>
            <w:r w:rsidRPr="0069702A">
              <w:t>choose the required roles for</w:t>
            </w:r>
            <w:r>
              <w:t xml:space="preserve"> </w:t>
            </w:r>
            <w:r w:rsidRPr="0069702A">
              <w:t>each shift</w:t>
            </w:r>
          </w:p>
        </w:tc>
        <w:tc>
          <w:tcPr>
            <w:tcW w:w="1287" w:type="dxa"/>
          </w:tcPr>
          <w:p w14:paraId="071B8694" w14:textId="0CEBDE3C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4606A066" w14:textId="77C322D4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07445195" w14:textId="60B269C3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rPr>
                <w:rFonts w:hint="cs"/>
                <w:rtl/>
              </w:rPr>
              <w:t>26</w:t>
            </w:r>
          </w:p>
        </w:tc>
      </w:tr>
      <w:tr w:rsidR="0069702A" w14:paraId="3F0A83AC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3F94363F" w14:textId="45A20E14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33F1D9D1" w14:textId="7502F505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603DF2FA" w14:textId="49478072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439F48AC" w14:textId="739CBB47" w:rsidR="0069702A" w:rsidRDefault="0069702A" w:rsidP="00070688">
            <w:pPr>
              <w:pStyle w:val="ListParagraph"/>
              <w:bidi w:val="0"/>
              <w:ind w:left="0"/>
              <w:jc w:val="center"/>
            </w:pPr>
            <w:r w:rsidRPr="0069702A">
              <w:t>The system must have the</w:t>
            </w:r>
            <w:r w:rsidRPr="00070688">
              <w:t xml:space="preserve"> </w:t>
            </w:r>
            <w:r w:rsidRPr="00070688">
              <w:t>option to add an employee</w:t>
            </w:r>
          </w:p>
        </w:tc>
        <w:tc>
          <w:tcPr>
            <w:tcW w:w="1287" w:type="dxa"/>
          </w:tcPr>
          <w:p w14:paraId="50B3BEE2" w14:textId="4FB9644F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1AAEBA1F" w14:textId="20EDCA28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3C26FED2" w14:textId="3427AF33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rPr>
                <w:rFonts w:hint="cs"/>
                <w:rtl/>
              </w:rPr>
              <w:t>27</w:t>
            </w:r>
          </w:p>
        </w:tc>
      </w:tr>
      <w:tr w:rsidR="0069702A" w14:paraId="59BEA443" w14:textId="77777777" w:rsidTr="0069702A">
        <w:tc>
          <w:tcPr>
            <w:tcW w:w="1208" w:type="dxa"/>
          </w:tcPr>
          <w:p w14:paraId="116A3EF8" w14:textId="0D7EC644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33FE6FA2" w14:textId="5388E582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430D74E4" w14:textId="571767E9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764A1CE7" w14:textId="4B7B56B1" w:rsidR="0069702A" w:rsidRDefault="0069702A" w:rsidP="00070688">
            <w:pPr>
              <w:pStyle w:val="ListParagraph"/>
              <w:bidi w:val="0"/>
              <w:ind w:left="0"/>
              <w:jc w:val="center"/>
            </w:pPr>
            <w:r w:rsidRPr="0069702A">
              <w:t>The system must have the</w:t>
            </w:r>
            <w:r w:rsidRPr="00070688">
              <w:t xml:space="preserve"> </w:t>
            </w:r>
            <w:r w:rsidRPr="0069702A">
              <w:t>option to change employees</w:t>
            </w:r>
            <w:r w:rsidR="00070688" w:rsidRPr="00070688">
              <w:t xml:space="preserve"> </w:t>
            </w:r>
            <w:r w:rsidRPr="00070688">
              <w:t>details and qualifications</w:t>
            </w:r>
          </w:p>
        </w:tc>
        <w:tc>
          <w:tcPr>
            <w:tcW w:w="1287" w:type="dxa"/>
          </w:tcPr>
          <w:p w14:paraId="1443AE1A" w14:textId="164A139A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037AC961" w14:textId="60968B53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188C4EFB" w14:textId="4D5CAC28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rPr>
                <w:rFonts w:hint="cs"/>
                <w:rtl/>
              </w:rPr>
              <w:t>28</w:t>
            </w:r>
          </w:p>
        </w:tc>
      </w:tr>
      <w:tr w:rsidR="0069702A" w14:paraId="0A96B98A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01B07735" w14:textId="45D99F04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69D9F010" w14:textId="48B640C8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68DB7E6A" w14:textId="1BCA135A" w:rsidR="0069702A" w:rsidRDefault="0069702A" w:rsidP="0069702A">
            <w:pPr>
              <w:pStyle w:val="ListParagraph"/>
              <w:bidi w:val="0"/>
              <w:ind w:left="0"/>
              <w:jc w:val="center"/>
              <w:rPr>
                <w:rFonts w:hint="cs"/>
                <w:rtl/>
              </w:rPr>
            </w:pPr>
            <w:r>
              <w:t>NTH</w:t>
            </w:r>
          </w:p>
        </w:tc>
        <w:tc>
          <w:tcPr>
            <w:tcW w:w="3454" w:type="dxa"/>
          </w:tcPr>
          <w:p w14:paraId="478D88DE" w14:textId="0F0EF823" w:rsidR="0069702A" w:rsidRDefault="00070688" w:rsidP="00070688">
            <w:pPr>
              <w:pStyle w:val="ListParagraph"/>
              <w:bidi w:val="0"/>
              <w:ind w:left="0"/>
              <w:jc w:val="center"/>
            </w:pPr>
            <w:r w:rsidRPr="00070688">
              <w:t>Head of HR should be able to</w:t>
            </w:r>
            <w:r>
              <w:t xml:space="preserve"> </w:t>
            </w:r>
            <w:r w:rsidRPr="00070688">
              <w:t>assign shifts 1 week in</w:t>
            </w:r>
            <w:r>
              <w:t xml:space="preserve"> </w:t>
            </w:r>
            <w:r w:rsidRPr="00070688">
              <w:t>advanced</w:t>
            </w:r>
          </w:p>
        </w:tc>
        <w:tc>
          <w:tcPr>
            <w:tcW w:w="1287" w:type="dxa"/>
          </w:tcPr>
          <w:p w14:paraId="1BC876C1" w14:textId="258B2340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NF</w:t>
            </w:r>
          </w:p>
        </w:tc>
        <w:tc>
          <w:tcPr>
            <w:tcW w:w="967" w:type="dxa"/>
          </w:tcPr>
          <w:p w14:paraId="7480963D" w14:textId="2A5C27DC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041090FC" w14:textId="3891DFE5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rPr>
                <w:rFonts w:hint="cs"/>
                <w:rtl/>
              </w:rPr>
              <w:t>29</w:t>
            </w:r>
          </w:p>
        </w:tc>
      </w:tr>
      <w:tr w:rsidR="0069702A" w14:paraId="188F6B97" w14:textId="77777777" w:rsidTr="0069702A">
        <w:tc>
          <w:tcPr>
            <w:tcW w:w="1208" w:type="dxa"/>
          </w:tcPr>
          <w:p w14:paraId="53589A21" w14:textId="12E01AD1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091DCA45" w14:textId="3A717574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56E56A38" w14:textId="108C09A8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3A28C62D" w14:textId="5440A5AF" w:rsidR="0069702A" w:rsidRDefault="00070688" w:rsidP="00070688">
            <w:pPr>
              <w:pStyle w:val="ListParagraph"/>
              <w:bidi w:val="0"/>
              <w:ind w:left="0"/>
              <w:jc w:val="center"/>
            </w:pPr>
            <w:r w:rsidRPr="00070688">
              <w:t>Employee should be allowed</w:t>
            </w:r>
            <w:r w:rsidRPr="00070688">
              <w:t xml:space="preserve"> </w:t>
            </w:r>
            <w:r w:rsidRPr="00070688">
              <w:t>to add each week his weekly</w:t>
            </w:r>
            <w:r w:rsidRPr="00070688">
              <w:t xml:space="preserve"> </w:t>
            </w:r>
            <w:r w:rsidRPr="00070688">
              <w:t>constraints and preferences</w:t>
            </w:r>
          </w:p>
        </w:tc>
        <w:tc>
          <w:tcPr>
            <w:tcW w:w="1287" w:type="dxa"/>
          </w:tcPr>
          <w:p w14:paraId="49479266" w14:textId="65D41B0D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59C83C07" w14:textId="1EE246B8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71B3C4BD" w14:textId="7525E3F6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rPr>
                <w:rFonts w:hint="cs"/>
                <w:rtl/>
              </w:rPr>
              <w:t>30</w:t>
            </w:r>
          </w:p>
        </w:tc>
      </w:tr>
      <w:tr w:rsidR="0069702A" w14:paraId="46E6FBED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511F4D1B" w14:textId="2DB3BF74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38DDE910" w14:textId="63C49696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3442E600" w14:textId="675B2B0D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057E6A04" w14:textId="61F34EBF" w:rsidR="0069702A" w:rsidRDefault="00070688" w:rsidP="00070688">
            <w:pPr>
              <w:pStyle w:val="ListParagraph"/>
              <w:bidi w:val="0"/>
              <w:ind w:left="0"/>
              <w:jc w:val="center"/>
            </w:pPr>
            <w:r w:rsidRPr="00070688">
              <w:t>Employee should be allowed</w:t>
            </w:r>
            <w:r w:rsidRPr="00070688">
              <w:t xml:space="preserve"> </w:t>
            </w:r>
            <w:r w:rsidRPr="00070688">
              <w:t>to delete each week his</w:t>
            </w:r>
            <w:r w:rsidRPr="00070688">
              <w:t xml:space="preserve"> </w:t>
            </w:r>
            <w:r w:rsidRPr="00070688">
              <w:t>weekly constraints and</w:t>
            </w:r>
            <w:r w:rsidRPr="00070688">
              <w:t xml:space="preserve"> </w:t>
            </w:r>
            <w:r w:rsidRPr="00070688">
              <w:t>preferences</w:t>
            </w:r>
          </w:p>
        </w:tc>
        <w:tc>
          <w:tcPr>
            <w:tcW w:w="1287" w:type="dxa"/>
          </w:tcPr>
          <w:p w14:paraId="5DB5D106" w14:textId="151EA288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2320CE84" w14:textId="35B22AD8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3C9F50AE" w14:textId="2FBB20F3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rPr>
                <w:rFonts w:hint="cs"/>
                <w:rtl/>
              </w:rPr>
              <w:t>31</w:t>
            </w:r>
          </w:p>
        </w:tc>
      </w:tr>
      <w:tr w:rsidR="0069702A" w14:paraId="782CD485" w14:textId="77777777" w:rsidTr="0069702A">
        <w:tc>
          <w:tcPr>
            <w:tcW w:w="1208" w:type="dxa"/>
          </w:tcPr>
          <w:p w14:paraId="265B8F56" w14:textId="07D1E358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2196A0B9" w14:textId="1A0B5B32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2AA0A1D0" w14:textId="2F8F7454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6F6C82C6" w14:textId="6E929794" w:rsidR="0069702A" w:rsidRDefault="00070688" w:rsidP="00070688">
            <w:pPr>
              <w:pStyle w:val="ListParagraph"/>
              <w:bidi w:val="0"/>
              <w:ind w:left="0"/>
              <w:jc w:val="center"/>
            </w:pPr>
            <w:r w:rsidRPr="00070688">
              <w:t>Employee should have a</w:t>
            </w:r>
            <w:r w:rsidRPr="00070688">
              <w:t xml:space="preserve"> </w:t>
            </w:r>
            <w:r w:rsidRPr="00070688">
              <w:t>deadline to submit his</w:t>
            </w:r>
            <w:r w:rsidRPr="00070688">
              <w:t xml:space="preserve"> </w:t>
            </w:r>
            <w:r w:rsidRPr="00070688">
              <w:t>preferences and constraints</w:t>
            </w:r>
          </w:p>
        </w:tc>
        <w:tc>
          <w:tcPr>
            <w:tcW w:w="1287" w:type="dxa"/>
          </w:tcPr>
          <w:p w14:paraId="30E1DA72" w14:textId="73BA78C4" w:rsidR="0069702A" w:rsidRDefault="0069702A" w:rsidP="0069702A">
            <w:pPr>
              <w:pStyle w:val="ListParagraph"/>
              <w:bidi w:val="0"/>
              <w:ind w:left="0"/>
              <w:jc w:val="center"/>
              <w:rPr>
                <w:rFonts w:hint="cs"/>
                <w:rtl/>
              </w:rPr>
            </w:pPr>
            <w:r>
              <w:t>NF</w:t>
            </w:r>
          </w:p>
        </w:tc>
        <w:tc>
          <w:tcPr>
            <w:tcW w:w="967" w:type="dxa"/>
          </w:tcPr>
          <w:p w14:paraId="63860C45" w14:textId="6529A063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2891B080" w14:textId="47F23A3E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rPr>
                <w:rFonts w:hint="cs"/>
                <w:rtl/>
              </w:rPr>
              <w:t>32</w:t>
            </w:r>
          </w:p>
        </w:tc>
      </w:tr>
      <w:tr w:rsidR="0069702A" w14:paraId="118606CA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79380E07" w14:textId="40B657CB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767F0B97" w14:textId="2E52DD4A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02EC932D" w14:textId="3A855B61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48D6C771" w14:textId="54CACBBC" w:rsidR="0069702A" w:rsidRDefault="00070688" w:rsidP="00070688">
            <w:pPr>
              <w:pStyle w:val="ListParagraph"/>
              <w:bidi w:val="0"/>
              <w:ind w:left="0"/>
              <w:jc w:val="center"/>
            </w:pPr>
            <w:r w:rsidRPr="00070688">
              <w:t>Head of HR cannot assign an</w:t>
            </w:r>
            <w:r w:rsidRPr="00070688">
              <w:t xml:space="preserve"> </w:t>
            </w:r>
            <w:r w:rsidRPr="00070688">
              <w:t>employee to shift that contrary</w:t>
            </w:r>
            <w:r w:rsidRPr="00070688">
              <w:t xml:space="preserve"> </w:t>
            </w:r>
            <w:r w:rsidRPr="00070688">
              <w:t>his constraints</w:t>
            </w:r>
          </w:p>
        </w:tc>
        <w:tc>
          <w:tcPr>
            <w:tcW w:w="1287" w:type="dxa"/>
          </w:tcPr>
          <w:p w14:paraId="72AE0654" w14:textId="7872539F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1935B1EA" w14:textId="5F169CB8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3BF718FA" w14:textId="3540E8F8" w:rsidR="0069702A" w:rsidRDefault="0069702A" w:rsidP="0069702A">
            <w:pPr>
              <w:pStyle w:val="ListParagraph"/>
              <w:bidi w:val="0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</w:tr>
      <w:tr w:rsidR="0069702A" w14:paraId="1199C7A8" w14:textId="77777777" w:rsidTr="0069702A">
        <w:tc>
          <w:tcPr>
            <w:tcW w:w="1208" w:type="dxa"/>
          </w:tcPr>
          <w:p w14:paraId="5DBF304C" w14:textId="3C0031DB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0AACC74D" w14:textId="6E856D75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216699D5" w14:textId="290F785F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78285771" w14:textId="3B8133F2" w:rsidR="0069702A" w:rsidRDefault="00070688" w:rsidP="00070688">
            <w:pPr>
              <w:pStyle w:val="ListParagraph"/>
              <w:bidi w:val="0"/>
              <w:ind w:left="0"/>
              <w:jc w:val="center"/>
            </w:pPr>
            <w:r w:rsidRPr="00070688">
              <w:t>Head of HR should be able to</w:t>
            </w:r>
            <w:r w:rsidRPr="00070688">
              <w:t xml:space="preserve"> </w:t>
            </w:r>
            <w:r w:rsidRPr="00070688">
              <w:t>set a default number of</w:t>
            </w:r>
            <w:r w:rsidRPr="00070688">
              <w:t xml:space="preserve"> </w:t>
            </w:r>
            <w:r w:rsidRPr="00070688">
              <w:t>workers for each role in a shift</w:t>
            </w:r>
          </w:p>
        </w:tc>
        <w:tc>
          <w:tcPr>
            <w:tcW w:w="1287" w:type="dxa"/>
          </w:tcPr>
          <w:p w14:paraId="3EAF8CCD" w14:textId="54FEE216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6FB96CF6" w14:textId="5E1D662B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37960710" w14:textId="38432D14" w:rsidR="0069702A" w:rsidRDefault="0069702A" w:rsidP="0069702A">
            <w:pPr>
              <w:pStyle w:val="ListParagraph"/>
              <w:bidi w:val="0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</w:tr>
      <w:tr w:rsidR="0069702A" w14:paraId="214E177C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538D3F83" w14:textId="0FC5059D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6CCA695E" w14:textId="1474FEED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2C3920C1" w14:textId="179535AA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NTH</w:t>
            </w:r>
          </w:p>
        </w:tc>
        <w:tc>
          <w:tcPr>
            <w:tcW w:w="3454" w:type="dxa"/>
          </w:tcPr>
          <w:p w14:paraId="26AA4B48" w14:textId="084E41DF" w:rsidR="0069702A" w:rsidRDefault="00070688" w:rsidP="00070688">
            <w:pPr>
              <w:pStyle w:val="ListParagraph"/>
              <w:bidi w:val="0"/>
              <w:ind w:left="0"/>
              <w:jc w:val="center"/>
            </w:pPr>
            <w:r w:rsidRPr="00070688">
              <w:t>Head of HR should be able to</w:t>
            </w:r>
            <w:r w:rsidRPr="00070688">
              <w:t xml:space="preserve"> </w:t>
            </w:r>
            <w:r w:rsidRPr="00070688">
              <w:t>assign a day as a</w:t>
            </w:r>
            <w:r w:rsidRPr="00070688">
              <w:t xml:space="preserve"> </w:t>
            </w:r>
            <w:r w:rsidRPr="00070688">
              <w:t>No-Work-Day</w:t>
            </w:r>
          </w:p>
        </w:tc>
        <w:tc>
          <w:tcPr>
            <w:tcW w:w="1287" w:type="dxa"/>
          </w:tcPr>
          <w:p w14:paraId="6E16C15A" w14:textId="5134526A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7A047C5F" w14:textId="291C9EF9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19245142" w14:textId="2316DAF0" w:rsidR="0069702A" w:rsidRDefault="0069702A" w:rsidP="0069702A">
            <w:pPr>
              <w:pStyle w:val="ListParagraph"/>
              <w:bidi w:val="0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</w:tr>
      <w:tr w:rsidR="0069702A" w14:paraId="785D7206" w14:textId="77777777" w:rsidTr="0069702A">
        <w:tc>
          <w:tcPr>
            <w:tcW w:w="1208" w:type="dxa"/>
          </w:tcPr>
          <w:p w14:paraId="4BE7C6F7" w14:textId="676487FD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15C8C02F" w14:textId="16C1D01A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5181855E" w14:textId="0E0E6563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NTH</w:t>
            </w:r>
          </w:p>
        </w:tc>
        <w:tc>
          <w:tcPr>
            <w:tcW w:w="3454" w:type="dxa"/>
          </w:tcPr>
          <w:p w14:paraId="70E64D20" w14:textId="00AA69A6" w:rsidR="0069702A" w:rsidRDefault="00070688" w:rsidP="00070688">
            <w:pPr>
              <w:pStyle w:val="ListParagraph"/>
              <w:bidi w:val="0"/>
              <w:ind w:left="0"/>
              <w:jc w:val="center"/>
            </w:pPr>
            <w:r w:rsidRPr="00070688">
              <w:t>Head of HR should be able to</w:t>
            </w:r>
            <w:r w:rsidRPr="00070688">
              <w:t xml:space="preserve"> </w:t>
            </w:r>
            <w:r w:rsidRPr="00070688">
              <w:t>assign the shift</w:t>
            </w:r>
            <w:r w:rsidRPr="00070688">
              <w:rPr>
                <w:rFonts w:hint="cs"/>
              </w:rPr>
              <w:t>’</w:t>
            </w:r>
            <w:r w:rsidRPr="00070688">
              <w:t>s starting and</w:t>
            </w:r>
            <w:r w:rsidRPr="00070688">
              <w:t xml:space="preserve"> </w:t>
            </w:r>
            <w:r w:rsidRPr="00070688">
              <w:t>ending hour</w:t>
            </w:r>
          </w:p>
        </w:tc>
        <w:tc>
          <w:tcPr>
            <w:tcW w:w="1287" w:type="dxa"/>
          </w:tcPr>
          <w:p w14:paraId="4E29A6A1" w14:textId="5F4A7FFA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2EEA5ECF" w14:textId="46271CF2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7043E963" w14:textId="4A37B1CC" w:rsidR="0069702A" w:rsidRDefault="0069702A" w:rsidP="0069702A">
            <w:pPr>
              <w:pStyle w:val="ListParagraph"/>
              <w:bidi w:val="0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</w:tr>
      <w:tr w:rsidR="0069702A" w14:paraId="31936C36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33EC4226" w14:textId="24592B19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09B269ED" w14:textId="0BD713A9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1C964C77" w14:textId="5FA83AE4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7579BA28" w14:textId="77777777" w:rsidR="00070688" w:rsidRPr="00070688" w:rsidRDefault="00070688" w:rsidP="00070688">
            <w:pPr>
              <w:pStyle w:val="ListParagraph"/>
              <w:bidi w:val="0"/>
              <w:ind w:left="0"/>
              <w:jc w:val="center"/>
            </w:pPr>
            <w:r w:rsidRPr="00070688">
              <w:t>The Head of HR Should be</w:t>
            </w:r>
          </w:p>
          <w:p w14:paraId="4D0040E1" w14:textId="4E3FF4EE" w:rsidR="0069702A" w:rsidRDefault="00070688" w:rsidP="00070688">
            <w:pPr>
              <w:pStyle w:val="ListParagraph"/>
              <w:bidi w:val="0"/>
              <w:ind w:left="0"/>
              <w:jc w:val="center"/>
            </w:pPr>
            <w:r w:rsidRPr="00070688">
              <w:t>able to create new worker</w:t>
            </w:r>
            <w:r>
              <w:t xml:space="preserve"> </w:t>
            </w:r>
            <w:r w:rsidRPr="00070688">
              <w:t>types</w:t>
            </w:r>
          </w:p>
        </w:tc>
        <w:tc>
          <w:tcPr>
            <w:tcW w:w="1287" w:type="dxa"/>
          </w:tcPr>
          <w:p w14:paraId="1DC5D4CD" w14:textId="481C80FF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498186E0" w14:textId="1C8AC1AC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09202761" w14:textId="5CB085ED" w:rsidR="0069702A" w:rsidRDefault="0069702A" w:rsidP="0069702A">
            <w:pPr>
              <w:pStyle w:val="ListParagraph"/>
              <w:bidi w:val="0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</w:tr>
      <w:tr w:rsidR="0069702A" w14:paraId="1F52EF2F" w14:textId="77777777" w:rsidTr="0069702A">
        <w:tc>
          <w:tcPr>
            <w:tcW w:w="1208" w:type="dxa"/>
          </w:tcPr>
          <w:p w14:paraId="7FAB2164" w14:textId="5519E900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lastRenderedPageBreak/>
              <w:t>Done</w:t>
            </w:r>
          </w:p>
        </w:tc>
        <w:tc>
          <w:tcPr>
            <w:tcW w:w="646" w:type="dxa"/>
          </w:tcPr>
          <w:p w14:paraId="632CE7FF" w14:textId="5E0C7E17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4CCD066A" w14:textId="53E822A8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707BF61C" w14:textId="2EC96FCE" w:rsidR="0069702A" w:rsidRDefault="00070688" w:rsidP="00070688">
            <w:pPr>
              <w:pStyle w:val="ListParagraph"/>
              <w:bidi w:val="0"/>
              <w:ind w:left="0"/>
              <w:jc w:val="center"/>
            </w:pPr>
            <w:r w:rsidRPr="00070688">
              <w:t>The system will require that</w:t>
            </w:r>
            <w:r w:rsidRPr="00070688">
              <w:t xml:space="preserve"> </w:t>
            </w:r>
            <w:r w:rsidRPr="00070688">
              <w:t>each shift with a driver will</w:t>
            </w:r>
            <w:r w:rsidRPr="00070688">
              <w:t xml:space="preserve"> </w:t>
            </w:r>
            <w:r w:rsidRPr="00070688">
              <w:t>also have a quartermaster</w:t>
            </w:r>
          </w:p>
        </w:tc>
        <w:tc>
          <w:tcPr>
            <w:tcW w:w="1287" w:type="dxa"/>
          </w:tcPr>
          <w:p w14:paraId="5E9D75B3" w14:textId="088D950D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59B932A9" w14:textId="2D73DB2B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30D9670B" w14:textId="7CE42429" w:rsidR="0069702A" w:rsidRDefault="0069702A" w:rsidP="0069702A">
            <w:pPr>
              <w:pStyle w:val="ListParagraph"/>
              <w:bidi w:val="0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</w:tr>
      <w:tr w:rsidR="0069702A" w14:paraId="2AC71549" w14:textId="77777777" w:rsidTr="00697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8" w:type="dxa"/>
          </w:tcPr>
          <w:p w14:paraId="4BAE9DEA" w14:textId="204E1113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Done</w:t>
            </w:r>
          </w:p>
        </w:tc>
        <w:tc>
          <w:tcPr>
            <w:tcW w:w="646" w:type="dxa"/>
          </w:tcPr>
          <w:p w14:paraId="04ECEA8F" w14:textId="6DF1BBC6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Low</w:t>
            </w:r>
          </w:p>
        </w:tc>
        <w:tc>
          <w:tcPr>
            <w:tcW w:w="943" w:type="dxa"/>
          </w:tcPr>
          <w:p w14:paraId="0FEF2D8B" w14:textId="0B865B1B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MH</w:t>
            </w:r>
          </w:p>
        </w:tc>
        <w:tc>
          <w:tcPr>
            <w:tcW w:w="3454" w:type="dxa"/>
          </w:tcPr>
          <w:p w14:paraId="65B2ECCF" w14:textId="588062E2" w:rsidR="0069702A" w:rsidRDefault="00070688" w:rsidP="00070688">
            <w:pPr>
              <w:pStyle w:val="ListParagraph"/>
              <w:bidi w:val="0"/>
              <w:ind w:left="0"/>
              <w:jc w:val="center"/>
            </w:pPr>
            <w:r w:rsidRPr="00070688">
              <w:t>The system will make sure a</w:t>
            </w:r>
            <w:r w:rsidRPr="00070688">
              <w:t xml:space="preserve"> </w:t>
            </w:r>
            <w:r w:rsidRPr="00070688">
              <w:t>driver has the correct license</w:t>
            </w:r>
          </w:p>
        </w:tc>
        <w:tc>
          <w:tcPr>
            <w:tcW w:w="1287" w:type="dxa"/>
          </w:tcPr>
          <w:p w14:paraId="1C33ADB3" w14:textId="3A9BC21B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059B601B" w14:textId="34E4A4AB" w:rsidR="0069702A" w:rsidRDefault="0069702A" w:rsidP="0069702A">
            <w:pPr>
              <w:pStyle w:val="ListParagraph"/>
              <w:bidi w:val="0"/>
              <w:ind w:left="0"/>
              <w:jc w:val="center"/>
            </w:pPr>
            <w:r>
              <w:t>HR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1" w:type="dxa"/>
          </w:tcPr>
          <w:p w14:paraId="34C2A880" w14:textId="1EBC2DEC" w:rsidR="0069702A" w:rsidRDefault="0069702A" w:rsidP="0069702A">
            <w:pPr>
              <w:pStyle w:val="ListParagraph"/>
              <w:bidi w:val="0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</w:tr>
    </w:tbl>
    <w:p w14:paraId="49DA0736" w14:textId="6DB0ACC1" w:rsidR="001E7471" w:rsidRDefault="001E7471" w:rsidP="000D364F">
      <w:pPr>
        <w:bidi w:val="0"/>
      </w:pPr>
    </w:p>
    <w:p w14:paraId="101FABB3" w14:textId="77777777" w:rsidR="00DE269C" w:rsidRDefault="00DE269C" w:rsidP="00DE269C">
      <w:pPr>
        <w:bidi w:val="0"/>
      </w:pPr>
    </w:p>
    <w:p w14:paraId="7847D754" w14:textId="77777777" w:rsidR="00DE269C" w:rsidRDefault="00DE269C" w:rsidP="00DE269C">
      <w:pPr>
        <w:bidi w:val="0"/>
      </w:pPr>
    </w:p>
    <w:p w14:paraId="2176B0CA" w14:textId="74A0F2C5" w:rsidR="00DE269C" w:rsidRPr="00CD55E9" w:rsidRDefault="00DE269C" w:rsidP="00CD55E9">
      <w:pPr>
        <w:bidi w:val="0"/>
        <w:jc w:val="center"/>
        <w:rPr>
          <w:b/>
          <w:bCs/>
          <w:sz w:val="36"/>
          <w:szCs w:val="36"/>
          <w:u w:val="single"/>
        </w:rPr>
      </w:pPr>
      <w:ins w:id="0" w:author="שני בר עוז" w:date="2024-06-08T13:23:00Z" w16du:dateUtc="2024-06-08T10:23:00Z">
        <w:r w:rsidRPr="00CD55E9">
          <w:rPr>
            <w:b/>
            <w:bCs/>
            <w:sz w:val="36"/>
            <w:szCs w:val="36"/>
            <w:u w:val="single"/>
          </w:rPr>
          <w:t>Questions</w:t>
        </w:r>
      </w:ins>
    </w:p>
    <w:tbl>
      <w:tblPr>
        <w:tblStyle w:val="GridTable5Dark-Accent4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1946"/>
        <w:gridCol w:w="2347"/>
        <w:gridCol w:w="4270"/>
      </w:tblGrid>
      <w:tr w:rsidR="00153090" w14:paraId="3A85C914" w14:textId="2545EC39" w:rsidTr="00DE2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4065779B" w14:textId="30F85F7A" w:rsidR="00153090" w:rsidRDefault="00153090" w:rsidP="00153090">
            <w:pPr>
              <w:bidi w:val="0"/>
              <w:jc w:val="center"/>
            </w:pPr>
            <w:r>
              <w:t>#</w:t>
            </w:r>
          </w:p>
        </w:tc>
        <w:tc>
          <w:tcPr>
            <w:tcW w:w="1946" w:type="dxa"/>
          </w:tcPr>
          <w:p w14:paraId="0FAA3DC4" w14:textId="1D31B92F" w:rsidR="00153090" w:rsidRDefault="00153090" w:rsidP="0015309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2347" w:type="dxa"/>
          </w:tcPr>
          <w:p w14:paraId="1110547C" w14:textId="735C1E95" w:rsidR="00153090" w:rsidRDefault="00153090" w:rsidP="0015309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4270" w:type="dxa"/>
          </w:tcPr>
          <w:p w14:paraId="06841802" w14:textId="541A5820" w:rsidR="00153090" w:rsidRDefault="00153090" w:rsidP="0015309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</w:tr>
      <w:tr w:rsidR="00153090" w14:paraId="6FB37F45" w14:textId="1B978739" w:rsidTr="00DE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397FC84D" w14:textId="11B39D05" w:rsidR="00153090" w:rsidRDefault="00153090" w:rsidP="00153090">
            <w:pPr>
              <w:bidi w:val="0"/>
              <w:jc w:val="center"/>
            </w:pPr>
            <w:r>
              <w:t>1</w:t>
            </w:r>
          </w:p>
        </w:tc>
        <w:tc>
          <w:tcPr>
            <w:tcW w:w="1946" w:type="dxa"/>
          </w:tcPr>
          <w:p w14:paraId="7634091C" w14:textId="378A99A4" w:rsidR="00153090" w:rsidRDefault="00DE269C" w:rsidP="001530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  <w:r w:rsidR="008A3D17">
              <w:t>s report</w:t>
            </w:r>
            <w:r w:rsidR="00A8195D">
              <w:t xml:space="preserve"> </w:t>
            </w:r>
            <w:r w:rsidR="00E704ED">
              <w:t>–</w:t>
            </w:r>
            <w:r w:rsidR="00A8195D">
              <w:t xml:space="preserve"> </w:t>
            </w:r>
            <w:r w:rsidR="00E704ED">
              <w:t>structure</w:t>
            </w:r>
          </w:p>
        </w:tc>
        <w:tc>
          <w:tcPr>
            <w:tcW w:w="2347" w:type="dxa"/>
          </w:tcPr>
          <w:p w14:paraId="454E80E4" w14:textId="43BE97B7" w:rsidR="00153090" w:rsidRDefault="00F50FFE" w:rsidP="001530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</w:t>
            </w:r>
            <w:r w:rsidR="00CD6BEF">
              <w:t>should the report look like?</w:t>
            </w:r>
          </w:p>
        </w:tc>
        <w:tc>
          <w:tcPr>
            <w:tcW w:w="4270" w:type="dxa"/>
          </w:tcPr>
          <w:p w14:paraId="1F2B4CEE" w14:textId="410D6EA6" w:rsidR="00153090" w:rsidRDefault="00547958" w:rsidP="001530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report should be </w:t>
            </w:r>
            <w:r w:rsidR="00CD6BEF">
              <w:t xml:space="preserve">in table format, where for each </w:t>
            </w:r>
            <w:r w:rsidR="00A2384D">
              <w:t xml:space="preserve">category (which the </w:t>
            </w:r>
            <w:r w:rsidR="00400D4A">
              <w:t>manager</w:t>
            </w:r>
            <w:r w:rsidR="00A2384D">
              <w:t xml:space="preserve"> will be able to choose)</w:t>
            </w:r>
            <w:r w:rsidR="00400D4A">
              <w:t xml:space="preserve">, the table will contain all the products in this category, and for each product will </w:t>
            </w:r>
            <w:r w:rsidR="00A8195D">
              <w:t xml:space="preserve">tell: </w:t>
            </w:r>
            <w:r w:rsidR="00DE269C">
              <w:t>catalog number, name, category, sub-category, size, storage quantity, store quantity, manufacturer, discount, supplier discount, aisle, minimal quantity.</w:t>
            </w:r>
          </w:p>
        </w:tc>
      </w:tr>
      <w:tr w:rsidR="00153090" w14:paraId="7E74AC83" w14:textId="6DD70BA7" w:rsidTr="00DE2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54266F1A" w14:textId="329B70AE" w:rsidR="00153090" w:rsidRDefault="00153090" w:rsidP="00153090">
            <w:pPr>
              <w:bidi w:val="0"/>
              <w:jc w:val="center"/>
            </w:pPr>
            <w:r>
              <w:t>2</w:t>
            </w:r>
          </w:p>
        </w:tc>
        <w:tc>
          <w:tcPr>
            <w:tcW w:w="1946" w:type="dxa"/>
          </w:tcPr>
          <w:p w14:paraId="61812E28" w14:textId="16D61A3B" w:rsidR="00153090" w:rsidRDefault="00DE269C" w:rsidP="001530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</w:t>
            </w:r>
            <w:r w:rsidR="00E704ED">
              <w:t xml:space="preserve"> report - </w:t>
            </w:r>
            <w:r w:rsidR="00B96636">
              <w:t>frequency</w:t>
            </w:r>
          </w:p>
        </w:tc>
        <w:tc>
          <w:tcPr>
            <w:tcW w:w="2347" w:type="dxa"/>
          </w:tcPr>
          <w:p w14:paraId="33D49C15" w14:textId="4F774E97" w:rsidR="00153090" w:rsidRDefault="00E56EA9" w:rsidP="001530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often the report should be submitted?</w:t>
            </w:r>
          </w:p>
        </w:tc>
        <w:tc>
          <w:tcPr>
            <w:tcW w:w="4270" w:type="dxa"/>
          </w:tcPr>
          <w:p w14:paraId="6DE70784" w14:textId="6FD22B7B" w:rsidR="00153090" w:rsidRDefault="00E56EA9" w:rsidP="001530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a week.</w:t>
            </w:r>
          </w:p>
        </w:tc>
      </w:tr>
      <w:tr w:rsidR="00153090" w14:paraId="165D5AD6" w14:textId="79EBBF2D" w:rsidTr="00DE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5D0B2A74" w14:textId="103E8EF7" w:rsidR="00153090" w:rsidRDefault="00153090" w:rsidP="00153090">
            <w:pPr>
              <w:bidi w:val="0"/>
              <w:jc w:val="center"/>
            </w:pPr>
            <w:r>
              <w:t>3</w:t>
            </w:r>
          </w:p>
        </w:tc>
        <w:tc>
          <w:tcPr>
            <w:tcW w:w="1946" w:type="dxa"/>
          </w:tcPr>
          <w:p w14:paraId="10689091" w14:textId="71EA4FBA" w:rsidR="00153090" w:rsidRDefault="00E56EA9" w:rsidP="001530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Damaged report - structure</w:t>
            </w:r>
          </w:p>
        </w:tc>
        <w:tc>
          <w:tcPr>
            <w:tcW w:w="2347" w:type="dxa"/>
          </w:tcPr>
          <w:p w14:paraId="167EB7C9" w14:textId="7DF6C4C3" w:rsidR="00153090" w:rsidRDefault="00E56EA9" w:rsidP="001530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should the report look like?</w:t>
            </w:r>
          </w:p>
        </w:tc>
        <w:tc>
          <w:tcPr>
            <w:tcW w:w="4270" w:type="dxa"/>
          </w:tcPr>
          <w:p w14:paraId="64120EF7" w14:textId="36BDFC5C" w:rsidR="00153090" w:rsidRDefault="00C22B6B" w:rsidP="001530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report should be in table format, where for each category</w:t>
            </w:r>
            <w:r w:rsidR="002A18A9">
              <w:t xml:space="preserve">, </w:t>
            </w:r>
            <w:r>
              <w:t xml:space="preserve">the table will contain all the products in this category, and for each product will tell: </w:t>
            </w:r>
            <w:r w:rsidR="00DE269C">
              <w:t>catalog number, name, category, sub-category, size, aisle, expired quantity, damage quantity.</w:t>
            </w:r>
          </w:p>
        </w:tc>
      </w:tr>
      <w:tr w:rsidR="00153090" w14:paraId="5FE46C10" w14:textId="744DC2F5" w:rsidTr="00DE2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16727BCB" w14:textId="4AFF65B5" w:rsidR="00153090" w:rsidRDefault="00153090" w:rsidP="00153090">
            <w:pPr>
              <w:bidi w:val="0"/>
              <w:jc w:val="center"/>
            </w:pPr>
            <w:r>
              <w:t>4</w:t>
            </w:r>
          </w:p>
        </w:tc>
        <w:tc>
          <w:tcPr>
            <w:tcW w:w="1946" w:type="dxa"/>
          </w:tcPr>
          <w:p w14:paraId="4103C921" w14:textId="3E180AEE" w:rsidR="00153090" w:rsidRDefault="00413555" w:rsidP="001530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Damaged report - frequency</w:t>
            </w:r>
          </w:p>
        </w:tc>
        <w:tc>
          <w:tcPr>
            <w:tcW w:w="2347" w:type="dxa"/>
          </w:tcPr>
          <w:p w14:paraId="4947BB2C" w14:textId="5B6A7B2C" w:rsidR="00153090" w:rsidRDefault="00413555" w:rsidP="001530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often the report should be submitted?</w:t>
            </w:r>
          </w:p>
        </w:tc>
        <w:tc>
          <w:tcPr>
            <w:tcW w:w="4270" w:type="dxa"/>
          </w:tcPr>
          <w:p w14:paraId="663D1A80" w14:textId="7C227B6C" w:rsidR="00153090" w:rsidRDefault="00413555" w:rsidP="001530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a month.</w:t>
            </w:r>
          </w:p>
        </w:tc>
      </w:tr>
      <w:tr w:rsidR="00153090" w14:paraId="7ADA714E" w14:textId="472CAC32" w:rsidTr="00DE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59127CED" w14:textId="42EDB1A3" w:rsidR="00153090" w:rsidRDefault="00153090" w:rsidP="00153090">
            <w:pPr>
              <w:bidi w:val="0"/>
              <w:jc w:val="center"/>
            </w:pPr>
            <w:r>
              <w:t>5</w:t>
            </w:r>
          </w:p>
        </w:tc>
        <w:tc>
          <w:tcPr>
            <w:tcW w:w="1946" w:type="dxa"/>
          </w:tcPr>
          <w:p w14:paraId="354F6524" w14:textId="64B47685" w:rsidR="00153090" w:rsidRDefault="007138AD" w:rsidP="001530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Minimal capacity</w:t>
            </w:r>
            <w:r w:rsidR="00AE2EBE">
              <w:t xml:space="preserve"> of product</w:t>
            </w:r>
          </w:p>
        </w:tc>
        <w:tc>
          <w:tcPr>
            <w:tcW w:w="2347" w:type="dxa"/>
          </w:tcPr>
          <w:p w14:paraId="41E7F623" w14:textId="055BA5D2" w:rsidR="00153090" w:rsidRDefault="00AE2EBE" w:rsidP="001530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do we know the</w:t>
            </w:r>
            <w:r w:rsidR="008904DC">
              <w:t xml:space="preserve"> demand to determine the</w:t>
            </w:r>
            <w:r>
              <w:t xml:space="preserve"> minimal capacity for each product?</w:t>
            </w:r>
          </w:p>
        </w:tc>
        <w:tc>
          <w:tcPr>
            <w:tcW w:w="4270" w:type="dxa"/>
          </w:tcPr>
          <w:p w14:paraId="17D6E52A" w14:textId="4A75B3D1" w:rsidR="00153090" w:rsidRDefault="00DE269C" w:rsidP="001530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give it to you for each product</w:t>
            </w:r>
            <w:r w:rsidR="008904DC">
              <w:t>.</w:t>
            </w:r>
          </w:p>
        </w:tc>
      </w:tr>
      <w:tr w:rsidR="008904DC" w14:paraId="69D619B2" w14:textId="77777777" w:rsidTr="00DE2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6288148C" w14:textId="5CB4D71E" w:rsidR="008904DC" w:rsidRDefault="008904DC" w:rsidP="00153090">
            <w:pPr>
              <w:bidi w:val="0"/>
              <w:jc w:val="center"/>
            </w:pPr>
            <w:r>
              <w:t>6</w:t>
            </w:r>
          </w:p>
        </w:tc>
        <w:tc>
          <w:tcPr>
            <w:tcW w:w="1946" w:type="dxa"/>
          </w:tcPr>
          <w:p w14:paraId="19892E5B" w14:textId="3FC065A1" w:rsidR="008904DC" w:rsidRDefault="004A1BAB" w:rsidP="001530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product information</w:t>
            </w:r>
          </w:p>
        </w:tc>
        <w:tc>
          <w:tcPr>
            <w:tcW w:w="2347" w:type="dxa"/>
          </w:tcPr>
          <w:p w14:paraId="3EC41753" w14:textId="61DC5ED3" w:rsidR="008904DC" w:rsidRDefault="00564B95" w:rsidP="001530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workers have permission to change product information?</w:t>
            </w:r>
          </w:p>
        </w:tc>
        <w:tc>
          <w:tcPr>
            <w:tcW w:w="4270" w:type="dxa"/>
          </w:tcPr>
          <w:p w14:paraId="03BFA2D3" w14:textId="5E8FAB3F" w:rsidR="008904DC" w:rsidRDefault="007B7D97" w:rsidP="001530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storage worker.</w:t>
            </w:r>
          </w:p>
        </w:tc>
      </w:tr>
      <w:tr w:rsidR="008904DC" w14:paraId="69556D35" w14:textId="77777777" w:rsidTr="00DE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331C783A" w14:textId="20AD8340" w:rsidR="008904DC" w:rsidRDefault="008904DC" w:rsidP="00153090">
            <w:pPr>
              <w:bidi w:val="0"/>
              <w:jc w:val="center"/>
            </w:pPr>
            <w:r>
              <w:t>7</w:t>
            </w:r>
          </w:p>
        </w:tc>
        <w:tc>
          <w:tcPr>
            <w:tcW w:w="1946" w:type="dxa"/>
          </w:tcPr>
          <w:p w14:paraId="663D096F" w14:textId="2309E394" w:rsidR="008904DC" w:rsidRDefault="00E73CD4" w:rsidP="001530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Categories</w:t>
            </w:r>
          </w:p>
        </w:tc>
        <w:tc>
          <w:tcPr>
            <w:tcW w:w="2347" w:type="dxa"/>
          </w:tcPr>
          <w:p w14:paraId="4E9FC249" w14:textId="44170734" w:rsidR="008904DC" w:rsidRDefault="00E73CD4" w:rsidP="001530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categories do you want the products to be divided into?</w:t>
            </w:r>
          </w:p>
        </w:tc>
        <w:tc>
          <w:tcPr>
            <w:tcW w:w="4270" w:type="dxa"/>
          </w:tcPr>
          <w:p w14:paraId="61ED57FD" w14:textId="12900B26" w:rsidR="008904DC" w:rsidRDefault="00F453A7" w:rsidP="001530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3A7">
              <w:t>department -&gt; product type -&gt; size\weight.</w:t>
            </w:r>
          </w:p>
        </w:tc>
      </w:tr>
      <w:tr w:rsidR="008904DC" w14:paraId="3804C02E" w14:textId="77777777" w:rsidTr="00DE2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4E921DB2" w14:textId="3B90F090" w:rsidR="008904DC" w:rsidRDefault="008904DC" w:rsidP="00153090">
            <w:pPr>
              <w:bidi w:val="0"/>
              <w:jc w:val="center"/>
            </w:pPr>
            <w:r>
              <w:t>8</w:t>
            </w:r>
          </w:p>
        </w:tc>
        <w:tc>
          <w:tcPr>
            <w:tcW w:w="1946" w:type="dxa"/>
          </w:tcPr>
          <w:p w14:paraId="568A26CE" w14:textId="2BDA92E1" w:rsidR="008904DC" w:rsidRDefault="00DE269C" w:rsidP="001530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Differentiate between products</w:t>
            </w:r>
          </w:p>
        </w:tc>
        <w:tc>
          <w:tcPr>
            <w:tcW w:w="2347" w:type="dxa"/>
          </w:tcPr>
          <w:p w14:paraId="0CFF9151" w14:textId="4AAEB90B" w:rsidR="008904DC" w:rsidRDefault="00DE269C" w:rsidP="001530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do we differentiate between products?</w:t>
            </w:r>
          </w:p>
        </w:tc>
        <w:tc>
          <w:tcPr>
            <w:tcW w:w="4270" w:type="dxa"/>
          </w:tcPr>
          <w:p w14:paraId="43769A28" w14:textId="6DB1FEBD" w:rsidR="008904DC" w:rsidRDefault="00DE269C" w:rsidP="001530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catalog number.</w:t>
            </w:r>
          </w:p>
        </w:tc>
      </w:tr>
      <w:tr w:rsidR="008904DC" w14:paraId="6277363E" w14:textId="77777777" w:rsidTr="00DE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73A787AD" w14:textId="426994A3" w:rsidR="008904DC" w:rsidRDefault="008904DC" w:rsidP="00153090">
            <w:pPr>
              <w:bidi w:val="0"/>
              <w:jc w:val="center"/>
            </w:pPr>
            <w:r>
              <w:t>9</w:t>
            </w:r>
          </w:p>
        </w:tc>
        <w:tc>
          <w:tcPr>
            <w:tcW w:w="1946" w:type="dxa"/>
          </w:tcPr>
          <w:p w14:paraId="7D0CE683" w14:textId="2ECE0AB5" w:rsidR="008904DC" w:rsidRDefault="00DE269C" w:rsidP="001530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Damaged products</w:t>
            </w:r>
          </w:p>
        </w:tc>
        <w:tc>
          <w:tcPr>
            <w:tcW w:w="2347" w:type="dxa"/>
          </w:tcPr>
          <w:p w14:paraId="72F43ABB" w14:textId="3BAE1B68" w:rsidR="008904DC" w:rsidRDefault="00DE269C" w:rsidP="001530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do we do with damaged and expired products after we mentioned them in the report?</w:t>
            </w:r>
          </w:p>
        </w:tc>
        <w:tc>
          <w:tcPr>
            <w:tcW w:w="4270" w:type="dxa"/>
          </w:tcPr>
          <w:p w14:paraId="1E7DFD9D" w14:textId="2CB45BB1" w:rsidR="008904DC" w:rsidRDefault="00DE269C" w:rsidP="001530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throw them away and don't regard them again.</w:t>
            </w:r>
          </w:p>
        </w:tc>
      </w:tr>
      <w:tr w:rsidR="008904DC" w14:paraId="5E87F9DC" w14:textId="77777777" w:rsidTr="00DE2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1DA35FF8" w14:textId="01AEFC63" w:rsidR="008904DC" w:rsidRDefault="008904DC" w:rsidP="00153090">
            <w:pPr>
              <w:bidi w:val="0"/>
              <w:jc w:val="center"/>
            </w:pPr>
            <w:r>
              <w:lastRenderedPageBreak/>
              <w:t>10</w:t>
            </w:r>
          </w:p>
        </w:tc>
        <w:tc>
          <w:tcPr>
            <w:tcW w:w="1946" w:type="dxa"/>
          </w:tcPr>
          <w:p w14:paraId="1FA57687" w14:textId="32230BF3" w:rsidR="008904DC" w:rsidRDefault="00DE269C" w:rsidP="001530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Discounts</w:t>
            </w:r>
          </w:p>
        </w:tc>
        <w:tc>
          <w:tcPr>
            <w:tcW w:w="2347" w:type="dxa"/>
          </w:tcPr>
          <w:p w14:paraId="29C0CCD2" w14:textId="22478FEC" w:rsidR="008904DC" w:rsidRDefault="00DE269C" w:rsidP="001530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do we determine the discounts of the products?</w:t>
            </w:r>
          </w:p>
        </w:tc>
        <w:tc>
          <w:tcPr>
            <w:tcW w:w="4270" w:type="dxa"/>
          </w:tcPr>
          <w:p w14:paraId="647E5B78" w14:textId="5C081BAF" w:rsidR="008904DC" w:rsidRDefault="00DE269C" w:rsidP="001530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give it to you.</w:t>
            </w:r>
          </w:p>
        </w:tc>
      </w:tr>
      <w:tr w:rsidR="00070688" w14:paraId="59F06572" w14:textId="77777777" w:rsidTr="00DE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74484063" w14:textId="680848FD" w:rsidR="00070688" w:rsidRDefault="00070688" w:rsidP="00153090">
            <w:pPr>
              <w:bidi w:val="0"/>
              <w:jc w:val="center"/>
            </w:pPr>
            <w:r>
              <w:t>11</w:t>
            </w:r>
          </w:p>
        </w:tc>
        <w:tc>
          <w:tcPr>
            <w:tcW w:w="1946" w:type="dxa"/>
          </w:tcPr>
          <w:p w14:paraId="12DB1D23" w14:textId="35660828" w:rsidR="00070688" w:rsidRDefault="00070688" w:rsidP="0007068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88">
              <w:t>Adding employees</w:t>
            </w:r>
          </w:p>
        </w:tc>
        <w:tc>
          <w:tcPr>
            <w:tcW w:w="2347" w:type="dxa"/>
          </w:tcPr>
          <w:p w14:paraId="7AF99543" w14:textId="00DFBFC9" w:rsidR="00070688" w:rsidRDefault="00070688" w:rsidP="0007068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88">
              <w:t>should the HR manager be</w:t>
            </w:r>
            <w:r>
              <w:t xml:space="preserve"> </w:t>
            </w:r>
            <w:r w:rsidRPr="00070688">
              <w:t>able to add and remove</w:t>
            </w:r>
            <w:r>
              <w:t xml:space="preserve"> </w:t>
            </w:r>
            <w:r w:rsidRPr="00070688">
              <w:t>employees?</w:t>
            </w:r>
          </w:p>
        </w:tc>
        <w:tc>
          <w:tcPr>
            <w:tcW w:w="4270" w:type="dxa"/>
          </w:tcPr>
          <w:p w14:paraId="53E02B77" w14:textId="491371A9" w:rsidR="00070688" w:rsidRDefault="00EA0D45" w:rsidP="00EA0D4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D45">
              <w:rPr>
                <w:lang w:val="en-IL"/>
              </w:rPr>
              <w:t>Yes</w:t>
            </w:r>
          </w:p>
        </w:tc>
      </w:tr>
      <w:tr w:rsidR="00070688" w14:paraId="674D685E" w14:textId="77777777" w:rsidTr="00DE2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7670B1DC" w14:textId="0CEF4B7D" w:rsidR="00070688" w:rsidRDefault="00070688" w:rsidP="00153090">
            <w:pPr>
              <w:bidi w:val="0"/>
              <w:jc w:val="center"/>
            </w:pPr>
            <w:r>
              <w:t>12</w:t>
            </w:r>
          </w:p>
        </w:tc>
        <w:tc>
          <w:tcPr>
            <w:tcW w:w="1946" w:type="dxa"/>
          </w:tcPr>
          <w:p w14:paraId="5C6430E4" w14:textId="63484CDC" w:rsidR="00070688" w:rsidRDefault="00070688" w:rsidP="0007068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88">
              <w:t>Types of workers</w:t>
            </w:r>
          </w:p>
        </w:tc>
        <w:tc>
          <w:tcPr>
            <w:tcW w:w="2347" w:type="dxa"/>
          </w:tcPr>
          <w:p w14:paraId="0AB4914B" w14:textId="71297A30" w:rsidR="00070688" w:rsidRPr="00070688" w:rsidRDefault="00070688" w:rsidP="0007068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88">
              <w:t>What kinds of workers are</w:t>
            </w:r>
            <w:r w:rsidRPr="00070688">
              <w:t xml:space="preserve"> </w:t>
            </w:r>
            <w:r w:rsidRPr="00070688">
              <w:t>there?</w:t>
            </w:r>
          </w:p>
        </w:tc>
        <w:tc>
          <w:tcPr>
            <w:tcW w:w="4270" w:type="dxa"/>
          </w:tcPr>
          <w:p w14:paraId="4C36A464" w14:textId="20F5C492" w:rsidR="00070688" w:rsidRDefault="00EA0D45" w:rsidP="00EA0D4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D45">
              <w:rPr>
                <w:lang w:val="en-IL"/>
              </w:rPr>
              <w:t>The branch manager can</w:t>
            </w:r>
            <w:r>
              <w:rPr>
                <w:lang w:val="en-IL"/>
              </w:rPr>
              <w:t xml:space="preserve"> </w:t>
            </w:r>
            <w:r w:rsidRPr="00EA0D45">
              <w:rPr>
                <w:lang w:val="en-IL"/>
              </w:rPr>
              <w:t>add any type of worker at</w:t>
            </w:r>
            <w:r>
              <w:rPr>
                <w:lang w:val="en-IL"/>
              </w:rPr>
              <w:t xml:space="preserve"> </w:t>
            </w:r>
            <w:r w:rsidRPr="00EA0D45">
              <w:rPr>
                <w:lang w:val="en-IL"/>
              </w:rPr>
              <w:t>his will</w:t>
            </w:r>
          </w:p>
        </w:tc>
      </w:tr>
      <w:tr w:rsidR="00070688" w14:paraId="24A28D10" w14:textId="77777777" w:rsidTr="00DE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1FA9C866" w14:textId="690BD9AB" w:rsidR="00070688" w:rsidRDefault="00070688" w:rsidP="00153090">
            <w:pPr>
              <w:bidi w:val="0"/>
              <w:jc w:val="center"/>
            </w:pPr>
            <w:r>
              <w:t>13</w:t>
            </w:r>
          </w:p>
        </w:tc>
        <w:tc>
          <w:tcPr>
            <w:tcW w:w="1946" w:type="dxa"/>
          </w:tcPr>
          <w:p w14:paraId="2BB94392" w14:textId="77777777" w:rsidR="00070688" w:rsidRPr="00070688" w:rsidRDefault="00070688" w:rsidP="0007068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88">
              <w:t>Changing qualification and</w:t>
            </w:r>
          </w:p>
          <w:p w14:paraId="4F79BA42" w14:textId="7D61FFE4" w:rsidR="00070688" w:rsidRDefault="00070688" w:rsidP="0007068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88">
              <w:t>details of employees</w:t>
            </w:r>
          </w:p>
        </w:tc>
        <w:tc>
          <w:tcPr>
            <w:tcW w:w="2347" w:type="dxa"/>
          </w:tcPr>
          <w:p w14:paraId="0BEB6194" w14:textId="221DDECB" w:rsidR="00070688" w:rsidRDefault="00070688" w:rsidP="0007068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88">
              <w:t>should the branch manager</w:t>
            </w:r>
            <w:r w:rsidRPr="00070688">
              <w:t xml:space="preserve"> </w:t>
            </w:r>
            <w:r w:rsidRPr="00070688">
              <w:t xml:space="preserve">be able to alter </w:t>
            </w:r>
            <w:proofErr w:type="spellStart"/>
            <w:r w:rsidRPr="00070688">
              <w:t>employees</w:t>
            </w:r>
            <w:r w:rsidRPr="00070688">
              <w:rPr>
                <w:rFonts w:hint="cs"/>
              </w:rPr>
              <w:t>’</w:t>
            </w:r>
            <w:r w:rsidRPr="00070688">
              <w:t>s</w:t>
            </w:r>
            <w:proofErr w:type="spellEnd"/>
            <w:r w:rsidRPr="00070688">
              <w:t xml:space="preserve"> </w:t>
            </w:r>
            <w:r w:rsidRPr="00070688">
              <w:t>qualification and details?</w:t>
            </w:r>
          </w:p>
        </w:tc>
        <w:tc>
          <w:tcPr>
            <w:tcW w:w="4270" w:type="dxa"/>
          </w:tcPr>
          <w:p w14:paraId="600B17F2" w14:textId="2DF513C6" w:rsidR="00070688" w:rsidRDefault="00EA0D45" w:rsidP="00EA0D4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D45">
              <w:rPr>
                <w:lang w:val="en-IL"/>
              </w:rPr>
              <w:t>Yes</w:t>
            </w:r>
          </w:p>
        </w:tc>
      </w:tr>
      <w:tr w:rsidR="00070688" w14:paraId="50E24F53" w14:textId="77777777" w:rsidTr="00DE2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0B0A52BE" w14:textId="4F89FAB1" w:rsidR="00070688" w:rsidRDefault="00070688" w:rsidP="00153090">
            <w:pPr>
              <w:bidi w:val="0"/>
              <w:jc w:val="center"/>
            </w:pPr>
            <w:r>
              <w:t>14</w:t>
            </w:r>
          </w:p>
        </w:tc>
        <w:tc>
          <w:tcPr>
            <w:tcW w:w="1946" w:type="dxa"/>
          </w:tcPr>
          <w:p w14:paraId="2614F1C8" w14:textId="0868FFC7" w:rsidR="00070688" w:rsidRDefault="00070688" w:rsidP="0007068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88">
              <w:t>constraints</w:t>
            </w:r>
          </w:p>
        </w:tc>
        <w:tc>
          <w:tcPr>
            <w:tcW w:w="2347" w:type="dxa"/>
          </w:tcPr>
          <w:p w14:paraId="0C8C4653" w14:textId="370E3169" w:rsidR="00070688" w:rsidRDefault="00070688" w:rsidP="0007068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88">
              <w:t>How often and when is the</w:t>
            </w:r>
            <w:r w:rsidRPr="00070688">
              <w:t xml:space="preserve"> </w:t>
            </w:r>
            <w:r w:rsidRPr="00070688">
              <w:t>deadline for requesting to be</w:t>
            </w:r>
            <w:r w:rsidRPr="00070688">
              <w:t xml:space="preserve"> </w:t>
            </w:r>
            <w:r w:rsidRPr="00070688">
              <w:t xml:space="preserve">or not to be at </w:t>
            </w:r>
            <w:proofErr w:type="spellStart"/>
            <w:r w:rsidRPr="00070688">
              <w:t>certains</w:t>
            </w:r>
            <w:proofErr w:type="spellEnd"/>
            <w:r w:rsidRPr="00070688">
              <w:t xml:space="preserve"> </w:t>
            </w:r>
            <w:r w:rsidRPr="00070688">
              <w:t>shifts?</w:t>
            </w:r>
          </w:p>
        </w:tc>
        <w:tc>
          <w:tcPr>
            <w:tcW w:w="4270" w:type="dxa"/>
          </w:tcPr>
          <w:p w14:paraId="7C728842" w14:textId="02E1CD18" w:rsidR="00070688" w:rsidRPr="00EA0D45" w:rsidRDefault="00EA0D45" w:rsidP="00EA0D4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L"/>
              </w:rPr>
            </w:pPr>
            <w:r w:rsidRPr="00EA0D45">
              <w:rPr>
                <w:lang w:val="en-IL"/>
              </w:rPr>
              <w:t>Every week, We set the</w:t>
            </w:r>
            <w:r>
              <w:rPr>
                <w:lang w:val="en-IL"/>
              </w:rPr>
              <w:t xml:space="preserve"> </w:t>
            </w:r>
            <w:r w:rsidRPr="00EA0D45">
              <w:rPr>
                <w:lang w:val="en-IL"/>
              </w:rPr>
              <w:t xml:space="preserve">default time to </w:t>
            </w:r>
            <w:proofErr w:type="spellStart"/>
            <w:r w:rsidRPr="00EA0D45">
              <w:rPr>
                <w:lang w:val="en-IL"/>
              </w:rPr>
              <w:t>thursday</w:t>
            </w:r>
            <w:proofErr w:type="spellEnd"/>
            <w:r w:rsidRPr="00EA0D45">
              <w:rPr>
                <w:lang w:val="en-IL"/>
              </w:rPr>
              <w:t xml:space="preserve"> and</w:t>
            </w:r>
            <w:r>
              <w:rPr>
                <w:lang w:val="en-IL"/>
              </w:rPr>
              <w:t xml:space="preserve"> </w:t>
            </w:r>
            <w:r w:rsidRPr="00EA0D45">
              <w:rPr>
                <w:lang w:val="en-IL"/>
              </w:rPr>
              <w:t>the branch manager can</w:t>
            </w:r>
            <w:r>
              <w:rPr>
                <w:lang w:val="en-IL"/>
              </w:rPr>
              <w:t xml:space="preserve"> </w:t>
            </w:r>
            <w:r w:rsidRPr="00EA0D45">
              <w:rPr>
                <w:lang w:val="en-IL"/>
              </w:rPr>
              <w:t>alter the deadline</w:t>
            </w:r>
          </w:p>
        </w:tc>
      </w:tr>
      <w:tr w:rsidR="00070688" w14:paraId="4B7A1508" w14:textId="77777777" w:rsidTr="00DE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150A0D07" w14:textId="29CC06A1" w:rsidR="00070688" w:rsidRDefault="00070688" w:rsidP="00153090">
            <w:pPr>
              <w:bidi w:val="0"/>
              <w:jc w:val="center"/>
            </w:pPr>
            <w:r>
              <w:t>15</w:t>
            </w:r>
          </w:p>
        </w:tc>
        <w:tc>
          <w:tcPr>
            <w:tcW w:w="1946" w:type="dxa"/>
          </w:tcPr>
          <w:p w14:paraId="610499DD" w14:textId="77777777" w:rsidR="00070688" w:rsidRPr="00070688" w:rsidRDefault="00070688" w:rsidP="0007068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88">
              <w:t>Employees ability to change</w:t>
            </w:r>
          </w:p>
          <w:p w14:paraId="3DA29245" w14:textId="088FA7BA" w:rsidR="00070688" w:rsidRDefault="00070688" w:rsidP="0007068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88">
              <w:t>constraints and preferences</w:t>
            </w:r>
          </w:p>
        </w:tc>
        <w:tc>
          <w:tcPr>
            <w:tcW w:w="2347" w:type="dxa"/>
          </w:tcPr>
          <w:p w14:paraId="20D23AE8" w14:textId="4B70D255" w:rsidR="00070688" w:rsidRDefault="00070688" w:rsidP="0007068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88">
              <w:t>should the employees have</w:t>
            </w:r>
            <w:r>
              <w:t xml:space="preserve"> </w:t>
            </w:r>
            <w:r w:rsidRPr="00070688">
              <w:t>the ability to change their</w:t>
            </w:r>
            <w:r>
              <w:t xml:space="preserve"> </w:t>
            </w:r>
            <w:r w:rsidRPr="00070688">
              <w:t>constraints and</w:t>
            </w:r>
            <w:r>
              <w:t xml:space="preserve"> </w:t>
            </w:r>
            <w:r w:rsidRPr="00070688">
              <w:t>preferences?</w:t>
            </w:r>
          </w:p>
        </w:tc>
        <w:tc>
          <w:tcPr>
            <w:tcW w:w="4270" w:type="dxa"/>
          </w:tcPr>
          <w:p w14:paraId="3C2AA7F4" w14:textId="7F6874C0" w:rsidR="00070688" w:rsidRDefault="00EA0D45" w:rsidP="00EA0D4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D45">
              <w:t>Yes</w:t>
            </w:r>
          </w:p>
        </w:tc>
      </w:tr>
      <w:tr w:rsidR="00070688" w14:paraId="075C9A71" w14:textId="77777777" w:rsidTr="00DE2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2585A222" w14:textId="5C2C9F43" w:rsidR="00070688" w:rsidRDefault="00070688" w:rsidP="00153090">
            <w:pPr>
              <w:bidi w:val="0"/>
              <w:jc w:val="center"/>
            </w:pPr>
            <w:r>
              <w:t>16</w:t>
            </w:r>
          </w:p>
        </w:tc>
        <w:tc>
          <w:tcPr>
            <w:tcW w:w="1946" w:type="dxa"/>
          </w:tcPr>
          <w:p w14:paraId="12A9BE1B" w14:textId="04F43F27" w:rsidR="00070688" w:rsidRDefault="00070688" w:rsidP="0007068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88">
              <w:t>New roles</w:t>
            </w:r>
          </w:p>
        </w:tc>
        <w:tc>
          <w:tcPr>
            <w:tcW w:w="2347" w:type="dxa"/>
          </w:tcPr>
          <w:p w14:paraId="14EEDDCA" w14:textId="50A68E32" w:rsidR="00070688" w:rsidRDefault="00070688" w:rsidP="0007068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88">
              <w:t>should the head of branch</w:t>
            </w:r>
            <w:r w:rsidRPr="00EA0D45">
              <w:t xml:space="preserve"> </w:t>
            </w:r>
            <w:r w:rsidRPr="00070688">
              <w:t>manager be able to add new</w:t>
            </w:r>
            <w:r w:rsidRPr="00EA0D45">
              <w:t xml:space="preserve"> </w:t>
            </w:r>
            <w:r w:rsidRPr="00EA0D45">
              <w:t>roles if needed?</w:t>
            </w:r>
          </w:p>
        </w:tc>
        <w:tc>
          <w:tcPr>
            <w:tcW w:w="4270" w:type="dxa"/>
          </w:tcPr>
          <w:p w14:paraId="2ABF48E7" w14:textId="4E20BEB6" w:rsidR="00070688" w:rsidRDefault="00EA0D45" w:rsidP="00EA0D4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D45">
              <w:rPr>
                <w:lang w:val="en-IL"/>
              </w:rPr>
              <w:t>Yes</w:t>
            </w:r>
          </w:p>
        </w:tc>
      </w:tr>
      <w:tr w:rsidR="00070688" w14:paraId="76EDC53F" w14:textId="77777777" w:rsidTr="00DE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069D9056" w14:textId="4A2C9B6F" w:rsidR="00070688" w:rsidRDefault="00070688" w:rsidP="00153090">
            <w:pPr>
              <w:bidi w:val="0"/>
              <w:jc w:val="center"/>
            </w:pPr>
            <w:r>
              <w:t>17</w:t>
            </w:r>
          </w:p>
        </w:tc>
        <w:tc>
          <w:tcPr>
            <w:tcW w:w="1946" w:type="dxa"/>
          </w:tcPr>
          <w:p w14:paraId="65B6D7F5" w14:textId="663E0903" w:rsidR="00070688" w:rsidRDefault="00070688" w:rsidP="0007068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88">
              <w:t>Default roles</w:t>
            </w:r>
          </w:p>
        </w:tc>
        <w:tc>
          <w:tcPr>
            <w:tcW w:w="2347" w:type="dxa"/>
          </w:tcPr>
          <w:p w14:paraId="3287ABFE" w14:textId="3132CF76" w:rsidR="00070688" w:rsidRDefault="00070688" w:rsidP="0007068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88">
              <w:t>Are there a set of default</w:t>
            </w:r>
            <w:r w:rsidRPr="00EA0D45">
              <w:t xml:space="preserve"> </w:t>
            </w:r>
            <w:r w:rsidRPr="00EA0D45">
              <w:t>roles needed?</w:t>
            </w:r>
          </w:p>
        </w:tc>
        <w:tc>
          <w:tcPr>
            <w:tcW w:w="4270" w:type="dxa"/>
          </w:tcPr>
          <w:p w14:paraId="42CEE36B" w14:textId="7735E8FA" w:rsidR="00EA0D45" w:rsidRPr="00EA0D45" w:rsidRDefault="00EA0D45" w:rsidP="00EA0D4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L"/>
              </w:rPr>
            </w:pPr>
            <w:r w:rsidRPr="00EA0D45">
              <w:rPr>
                <w:lang w:val="en-IL"/>
              </w:rPr>
              <w:t>No, the branch manager</w:t>
            </w:r>
            <w:r>
              <w:rPr>
                <w:lang w:val="en-IL"/>
              </w:rPr>
              <w:t xml:space="preserve"> </w:t>
            </w:r>
            <w:r w:rsidRPr="00EA0D45">
              <w:rPr>
                <w:lang w:val="en-IL"/>
              </w:rPr>
              <w:t>should set the roles needed</w:t>
            </w:r>
            <w:r>
              <w:rPr>
                <w:lang w:val="en-IL"/>
              </w:rPr>
              <w:t xml:space="preserve"> </w:t>
            </w:r>
            <w:r w:rsidRPr="00EA0D45">
              <w:rPr>
                <w:lang w:val="en-IL"/>
              </w:rPr>
              <w:t>for each shift, and he can</w:t>
            </w:r>
          </w:p>
          <w:p w14:paraId="19DE0EE2" w14:textId="1D4D6848" w:rsidR="00070688" w:rsidRDefault="00EA0D45" w:rsidP="00EA0D4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D45">
              <w:rPr>
                <w:lang w:val="en-IL"/>
              </w:rPr>
              <w:t>also set the minimal</w:t>
            </w:r>
            <w:r>
              <w:rPr>
                <w:lang w:val="en-IL"/>
              </w:rPr>
              <w:t xml:space="preserve"> </w:t>
            </w:r>
            <w:r w:rsidRPr="00EA0D45">
              <w:rPr>
                <w:lang w:val="en-IL"/>
              </w:rPr>
              <w:t>numbers of workers for each</w:t>
            </w:r>
            <w:r>
              <w:rPr>
                <w:lang w:val="en-IL"/>
              </w:rPr>
              <w:t xml:space="preserve"> </w:t>
            </w:r>
            <w:r w:rsidRPr="00EA0D45">
              <w:rPr>
                <w:lang w:val="en-IL"/>
              </w:rPr>
              <w:t>role in a shift</w:t>
            </w:r>
          </w:p>
        </w:tc>
      </w:tr>
      <w:tr w:rsidR="00070688" w14:paraId="7DD0E873" w14:textId="77777777" w:rsidTr="00DE2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1AB4F73A" w14:textId="25EAD8D4" w:rsidR="00070688" w:rsidRDefault="00070688" w:rsidP="00153090">
            <w:pPr>
              <w:bidi w:val="0"/>
              <w:jc w:val="center"/>
            </w:pPr>
            <w:r>
              <w:t>18</w:t>
            </w:r>
          </w:p>
        </w:tc>
        <w:tc>
          <w:tcPr>
            <w:tcW w:w="1946" w:type="dxa"/>
          </w:tcPr>
          <w:p w14:paraId="2B7D30EE" w14:textId="58EB17FA" w:rsidR="00070688" w:rsidRPr="00070688" w:rsidRDefault="00070688" w:rsidP="0007068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88">
              <w:t>Assignment of the shift</w:t>
            </w:r>
            <w:r w:rsidRPr="00070688">
              <w:rPr>
                <w:rFonts w:hint="cs"/>
              </w:rPr>
              <w:t>’</w:t>
            </w:r>
            <w:r w:rsidRPr="00070688">
              <w:t>s</w:t>
            </w:r>
            <w:r w:rsidRPr="00070688">
              <w:t xml:space="preserve"> </w:t>
            </w:r>
            <w:r w:rsidRPr="00070688">
              <w:t>starting and ending hour</w:t>
            </w:r>
          </w:p>
        </w:tc>
        <w:tc>
          <w:tcPr>
            <w:tcW w:w="2347" w:type="dxa"/>
          </w:tcPr>
          <w:p w14:paraId="7CCAF186" w14:textId="0CE73EE1" w:rsidR="00070688" w:rsidRDefault="00EA0D45" w:rsidP="00EA0D4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D45">
              <w:t>should the head of HR be</w:t>
            </w:r>
            <w:r w:rsidRPr="00EA0D45">
              <w:t xml:space="preserve"> </w:t>
            </w:r>
            <w:r w:rsidRPr="00EA0D45">
              <w:t>able to assign the shift</w:t>
            </w:r>
            <w:r w:rsidRPr="00EA0D45">
              <w:rPr>
                <w:rFonts w:hint="cs"/>
              </w:rPr>
              <w:t>’</w:t>
            </w:r>
            <w:r w:rsidRPr="00EA0D45">
              <w:t>s</w:t>
            </w:r>
            <w:r w:rsidRPr="00EA0D45">
              <w:t xml:space="preserve"> </w:t>
            </w:r>
            <w:r w:rsidRPr="00EA0D45">
              <w:t>starting and ending hour?</w:t>
            </w:r>
          </w:p>
        </w:tc>
        <w:tc>
          <w:tcPr>
            <w:tcW w:w="4270" w:type="dxa"/>
          </w:tcPr>
          <w:p w14:paraId="10A0A46F" w14:textId="27B84DAC" w:rsidR="00070688" w:rsidRDefault="00EA0D45" w:rsidP="00EA0D4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D45">
              <w:rPr>
                <w:lang w:val="en-IL"/>
              </w:rPr>
              <w:t>No, There is a specific</w:t>
            </w:r>
            <w:r>
              <w:rPr>
                <w:lang w:val="en-IL"/>
              </w:rPr>
              <w:t xml:space="preserve"> </w:t>
            </w:r>
            <w:r w:rsidRPr="00EA0D45">
              <w:rPr>
                <w:lang w:val="en-IL"/>
              </w:rPr>
              <w:t>starting and ending hour for</w:t>
            </w:r>
            <w:r>
              <w:rPr>
                <w:lang w:val="en-IL"/>
              </w:rPr>
              <w:t xml:space="preserve"> </w:t>
            </w:r>
            <w:r w:rsidRPr="00EA0D45">
              <w:rPr>
                <w:lang w:val="en-IL"/>
              </w:rPr>
              <w:t>each branch</w:t>
            </w:r>
          </w:p>
        </w:tc>
      </w:tr>
      <w:tr w:rsidR="00070688" w14:paraId="229C3F7A" w14:textId="77777777" w:rsidTr="00DE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52727179" w14:textId="654E8849" w:rsidR="00070688" w:rsidRDefault="00070688" w:rsidP="00153090">
            <w:pPr>
              <w:bidi w:val="0"/>
              <w:jc w:val="center"/>
            </w:pPr>
            <w:r>
              <w:t>19</w:t>
            </w:r>
          </w:p>
        </w:tc>
        <w:tc>
          <w:tcPr>
            <w:tcW w:w="1946" w:type="dxa"/>
          </w:tcPr>
          <w:p w14:paraId="0B7805CD" w14:textId="67FD6459" w:rsidR="00070688" w:rsidRDefault="00070688" w:rsidP="0007068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88">
              <w:t>No Work Days</w:t>
            </w:r>
          </w:p>
        </w:tc>
        <w:tc>
          <w:tcPr>
            <w:tcW w:w="2347" w:type="dxa"/>
          </w:tcPr>
          <w:p w14:paraId="168350F5" w14:textId="444DE176" w:rsidR="00070688" w:rsidRDefault="00EA0D45" w:rsidP="00EA0D4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D45">
              <w:t>should the head of HR be</w:t>
            </w:r>
            <w:r w:rsidRPr="00EA0D45">
              <w:t xml:space="preserve"> </w:t>
            </w:r>
            <w:r w:rsidRPr="00EA0D45">
              <w:t>able to assign a day as a</w:t>
            </w:r>
            <w:r w:rsidRPr="00EA0D45">
              <w:t xml:space="preserve"> </w:t>
            </w:r>
            <w:r w:rsidRPr="00EA0D45">
              <w:t>No-Work-Day if needed?</w:t>
            </w:r>
          </w:p>
        </w:tc>
        <w:tc>
          <w:tcPr>
            <w:tcW w:w="4270" w:type="dxa"/>
          </w:tcPr>
          <w:p w14:paraId="46C5856B" w14:textId="27B0A01B" w:rsidR="00070688" w:rsidRDefault="00EA0D45" w:rsidP="00EA0D4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D45">
              <w:rPr>
                <w:lang w:val="en-IL"/>
              </w:rPr>
              <w:t>Yes</w:t>
            </w:r>
          </w:p>
        </w:tc>
      </w:tr>
      <w:tr w:rsidR="00070688" w14:paraId="605C84CE" w14:textId="77777777" w:rsidTr="00DE2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5F3BEA7C" w14:textId="7A4428A4" w:rsidR="00070688" w:rsidRDefault="00070688" w:rsidP="00153090">
            <w:pPr>
              <w:bidi w:val="0"/>
              <w:jc w:val="center"/>
            </w:pPr>
            <w:r>
              <w:t>20</w:t>
            </w:r>
          </w:p>
        </w:tc>
        <w:tc>
          <w:tcPr>
            <w:tcW w:w="1946" w:type="dxa"/>
          </w:tcPr>
          <w:p w14:paraId="189F759C" w14:textId="6273B3C7" w:rsidR="00070688" w:rsidRPr="00070688" w:rsidRDefault="00070688" w:rsidP="0007068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88">
              <w:t>Multiple branches for a</w:t>
            </w:r>
            <w:r w:rsidRPr="00070688">
              <w:t xml:space="preserve"> </w:t>
            </w:r>
            <w:r w:rsidRPr="00070688">
              <w:t>worker</w:t>
            </w:r>
          </w:p>
        </w:tc>
        <w:tc>
          <w:tcPr>
            <w:tcW w:w="2347" w:type="dxa"/>
          </w:tcPr>
          <w:p w14:paraId="386F9DFD" w14:textId="568CDDFC" w:rsidR="00070688" w:rsidRDefault="00EA0D45" w:rsidP="00EA0D4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D45">
              <w:t>Can a worker work at</w:t>
            </w:r>
            <w:r w:rsidRPr="00EA0D45">
              <w:t xml:space="preserve"> </w:t>
            </w:r>
            <w:r w:rsidRPr="00EA0D45">
              <w:t xml:space="preserve">several branches at </w:t>
            </w:r>
            <w:r w:rsidRPr="00EA0D45">
              <w:t>o</w:t>
            </w:r>
            <w:r w:rsidRPr="00EA0D45">
              <w:t>nce?</w:t>
            </w:r>
          </w:p>
        </w:tc>
        <w:tc>
          <w:tcPr>
            <w:tcW w:w="4270" w:type="dxa"/>
          </w:tcPr>
          <w:p w14:paraId="2D0CD538" w14:textId="7C9158C1" w:rsidR="00070688" w:rsidRDefault="00EA0D45" w:rsidP="001530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70688" w14:paraId="2C57D887" w14:textId="77777777" w:rsidTr="00DE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585FCD45" w14:textId="30FA0415" w:rsidR="00070688" w:rsidRDefault="00070688" w:rsidP="00153090">
            <w:pPr>
              <w:bidi w:val="0"/>
              <w:jc w:val="center"/>
            </w:pPr>
            <w:r>
              <w:t>21</w:t>
            </w:r>
          </w:p>
        </w:tc>
        <w:tc>
          <w:tcPr>
            <w:tcW w:w="1946" w:type="dxa"/>
          </w:tcPr>
          <w:p w14:paraId="4DDC8A01" w14:textId="77777777" w:rsidR="00070688" w:rsidRPr="00070688" w:rsidRDefault="00070688" w:rsidP="0007068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88">
              <w:t>Normal worker promotion to</w:t>
            </w:r>
          </w:p>
          <w:p w14:paraId="6E52A243" w14:textId="20A73649" w:rsidR="00070688" w:rsidRDefault="00070688" w:rsidP="0007068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88">
              <w:t>a branch manager</w:t>
            </w:r>
          </w:p>
        </w:tc>
        <w:tc>
          <w:tcPr>
            <w:tcW w:w="2347" w:type="dxa"/>
          </w:tcPr>
          <w:p w14:paraId="7327C824" w14:textId="1D31B714" w:rsidR="00070688" w:rsidRDefault="00EA0D45" w:rsidP="00EA0D4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D45">
              <w:t>Can a normal worker be</w:t>
            </w:r>
            <w:r w:rsidRPr="00EA0D45">
              <w:t xml:space="preserve"> </w:t>
            </w:r>
            <w:r w:rsidRPr="00EA0D45">
              <w:t>promoted to a branch</w:t>
            </w:r>
            <w:r w:rsidRPr="00EA0D45">
              <w:t xml:space="preserve"> </w:t>
            </w:r>
            <w:r w:rsidRPr="00EA0D45">
              <w:t>manager?</w:t>
            </w:r>
          </w:p>
        </w:tc>
        <w:tc>
          <w:tcPr>
            <w:tcW w:w="4270" w:type="dxa"/>
          </w:tcPr>
          <w:p w14:paraId="58360B2E" w14:textId="73136FF8" w:rsidR="00070688" w:rsidRDefault="00EA0D45" w:rsidP="001530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C7FF04F" w14:textId="77777777" w:rsidR="00DE269C" w:rsidRDefault="00DE269C" w:rsidP="00F66E39">
      <w:pPr>
        <w:bidi w:val="0"/>
      </w:pPr>
    </w:p>
    <w:p w14:paraId="6512AF19" w14:textId="77777777" w:rsidR="00DE269C" w:rsidRDefault="00DE269C" w:rsidP="00DE269C">
      <w:pPr>
        <w:bidi w:val="0"/>
      </w:pPr>
    </w:p>
    <w:p w14:paraId="75D99640" w14:textId="77777777" w:rsidR="00DE269C" w:rsidRDefault="00DE269C" w:rsidP="00DE269C">
      <w:pPr>
        <w:bidi w:val="0"/>
      </w:pPr>
    </w:p>
    <w:p w14:paraId="015AF9EE" w14:textId="77777777" w:rsidR="00DE269C" w:rsidRDefault="00DE269C" w:rsidP="00DE269C">
      <w:pPr>
        <w:bidi w:val="0"/>
      </w:pPr>
    </w:p>
    <w:p w14:paraId="38ABCFB5" w14:textId="2A3A8017" w:rsidR="00DE269C" w:rsidRPr="00DE269C" w:rsidRDefault="00DE269C" w:rsidP="00DE269C">
      <w:pPr>
        <w:bidi w:val="0"/>
        <w:jc w:val="center"/>
        <w:rPr>
          <w:b/>
          <w:bCs/>
          <w:sz w:val="36"/>
          <w:szCs w:val="36"/>
          <w:u w:val="single"/>
        </w:rPr>
      </w:pPr>
      <w:r w:rsidRPr="00DE269C">
        <w:rPr>
          <w:b/>
          <w:bCs/>
          <w:sz w:val="36"/>
          <w:szCs w:val="36"/>
          <w:u w:val="single"/>
        </w:rPr>
        <w:t>Properties</w:t>
      </w:r>
    </w:p>
    <w:p w14:paraId="64E35F7A" w14:textId="68FD8062" w:rsidR="00600306" w:rsidRPr="00DE269C" w:rsidRDefault="00F66E39" w:rsidP="00DE269C">
      <w:pPr>
        <w:bidi w:val="0"/>
        <w:rPr>
          <w:sz w:val="24"/>
          <w:szCs w:val="24"/>
        </w:rPr>
      </w:pPr>
      <w:r w:rsidRPr="00DE269C">
        <w:rPr>
          <w:sz w:val="24"/>
          <w:szCs w:val="24"/>
        </w:rPr>
        <w:t>Properties of product</w:t>
      </w:r>
      <w:r w:rsidR="00DE269C" w:rsidRPr="00DE269C">
        <w:rPr>
          <w:sz w:val="24"/>
          <w:szCs w:val="24"/>
        </w:rPr>
        <w:t>: catalog number, name, category, sub</w:t>
      </w:r>
      <w:r w:rsidR="00DE269C">
        <w:rPr>
          <w:sz w:val="24"/>
          <w:szCs w:val="24"/>
        </w:rPr>
        <w:t>-</w:t>
      </w:r>
      <w:r w:rsidR="00DE269C" w:rsidRPr="00DE269C">
        <w:rPr>
          <w:sz w:val="24"/>
          <w:szCs w:val="24"/>
        </w:rPr>
        <w:t>category, size, expiration dates, expired products, buy price, sale price, discount, supplier discount, storage quantity, store quantity, damage quantity, manufacturer, minimal quantity.</w:t>
      </w:r>
    </w:p>
    <w:p w14:paraId="78DF7A74" w14:textId="35BA28E6" w:rsidR="00F111ED" w:rsidRPr="00DE269C" w:rsidRDefault="00CC565E" w:rsidP="00F111ED">
      <w:pPr>
        <w:bidi w:val="0"/>
        <w:rPr>
          <w:sz w:val="24"/>
          <w:szCs w:val="24"/>
        </w:rPr>
      </w:pPr>
      <w:r w:rsidRPr="00DE269C">
        <w:rPr>
          <w:sz w:val="24"/>
          <w:szCs w:val="24"/>
        </w:rPr>
        <w:t>Category</w:t>
      </w:r>
      <w:r w:rsidR="00DE269C" w:rsidRPr="00DE269C">
        <w:rPr>
          <w:sz w:val="24"/>
          <w:szCs w:val="24"/>
        </w:rPr>
        <w:t xml:space="preserve">: </w:t>
      </w:r>
      <w:r w:rsidR="00DE269C" w:rsidRPr="004C15FE">
        <w:rPr>
          <w:sz w:val="24"/>
          <w:szCs w:val="24"/>
        </w:rPr>
        <w:t>Dairy, Meat, Vegetables, Fruits, Cleaning, Electronics, Clothing, Other</w:t>
      </w:r>
    </w:p>
    <w:p w14:paraId="1D50BEC4" w14:textId="40E58F3A" w:rsidR="00EA20F5" w:rsidRPr="00DE269C" w:rsidRDefault="00EA20F5" w:rsidP="00EA20F5">
      <w:pPr>
        <w:bidi w:val="0"/>
        <w:rPr>
          <w:sz w:val="24"/>
          <w:szCs w:val="24"/>
        </w:rPr>
      </w:pPr>
      <w:r w:rsidRPr="00DE269C">
        <w:rPr>
          <w:sz w:val="24"/>
          <w:szCs w:val="24"/>
        </w:rPr>
        <w:t>Sub-category</w:t>
      </w:r>
      <w:r w:rsidR="00DE269C" w:rsidRPr="00DE269C">
        <w:rPr>
          <w:sz w:val="24"/>
          <w:szCs w:val="24"/>
        </w:rPr>
        <w:t xml:space="preserve">: </w:t>
      </w:r>
      <w:r w:rsidR="00DE269C" w:rsidRPr="004C15FE">
        <w:rPr>
          <w:sz w:val="24"/>
          <w:szCs w:val="24"/>
        </w:rPr>
        <w:t>Milk, Cheese, Yogurt, Eggs, Chicken, Beef, Fish, Pork, Carrots, Tomatoes, Cucumbers, Apples, Bananas, Oranges, Grapes, Soap, Detergent, Shampoo, Conditioner, TV, Computer, Phone, Tablet, Shirt, Pants, Shoes, Hat, Other</w:t>
      </w:r>
    </w:p>
    <w:p w14:paraId="59E5DCDA" w14:textId="677F6AD6" w:rsidR="00CC565E" w:rsidRPr="00DE269C" w:rsidRDefault="00DE269C" w:rsidP="00DE269C">
      <w:pPr>
        <w:bidi w:val="0"/>
        <w:rPr>
          <w:sz w:val="24"/>
          <w:szCs w:val="24"/>
          <w:rtl/>
        </w:rPr>
      </w:pPr>
      <w:r w:rsidRPr="00DE269C">
        <w:rPr>
          <w:sz w:val="24"/>
          <w:szCs w:val="24"/>
        </w:rPr>
        <w:t>Size</w:t>
      </w:r>
      <w:r w:rsidR="00455C52" w:rsidRPr="00DE269C">
        <w:rPr>
          <w:sz w:val="24"/>
          <w:szCs w:val="24"/>
        </w:rPr>
        <w:t>: S</w:t>
      </w:r>
      <w:r w:rsidRPr="00DE269C">
        <w:rPr>
          <w:sz w:val="24"/>
          <w:szCs w:val="24"/>
        </w:rPr>
        <w:t>mall</w:t>
      </w:r>
      <w:r w:rsidR="00455C52" w:rsidRPr="00DE269C">
        <w:rPr>
          <w:sz w:val="24"/>
          <w:szCs w:val="24"/>
        </w:rPr>
        <w:t>, M</w:t>
      </w:r>
      <w:r w:rsidRPr="00DE269C">
        <w:rPr>
          <w:sz w:val="24"/>
          <w:szCs w:val="24"/>
        </w:rPr>
        <w:t>edium</w:t>
      </w:r>
      <w:r w:rsidR="00455C52" w:rsidRPr="00DE269C">
        <w:rPr>
          <w:sz w:val="24"/>
          <w:szCs w:val="24"/>
        </w:rPr>
        <w:t>, L</w:t>
      </w:r>
      <w:r w:rsidRPr="00DE269C">
        <w:rPr>
          <w:sz w:val="24"/>
          <w:szCs w:val="24"/>
        </w:rPr>
        <w:t>arge</w:t>
      </w:r>
    </w:p>
    <w:sectPr w:rsidR="00CC565E" w:rsidRPr="00DE269C" w:rsidSect="006F507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B38A8"/>
    <w:multiLevelType w:val="hybridMultilevel"/>
    <w:tmpl w:val="0170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F7E5A"/>
    <w:multiLevelType w:val="hybridMultilevel"/>
    <w:tmpl w:val="01707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60B4D"/>
    <w:multiLevelType w:val="hybridMultilevel"/>
    <w:tmpl w:val="6450A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36641">
    <w:abstractNumId w:val="0"/>
  </w:num>
  <w:num w:numId="2" w16cid:durableId="2113234521">
    <w:abstractNumId w:val="2"/>
  </w:num>
  <w:num w:numId="3" w16cid:durableId="8824018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שני בר עוז">
    <w15:presenceInfo w15:providerId="AD" w15:userId="S::shani.bar.oz@office.eduil.org::69a8fcbe-4ad3-44e9-84e3-cda7385111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72"/>
    <w:rsid w:val="00047E78"/>
    <w:rsid w:val="00070688"/>
    <w:rsid w:val="000757A7"/>
    <w:rsid w:val="000B5DB4"/>
    <w:rsid w:val="000D364F"/>
    <w:rsid w:val="000E4F51"/>
    <w:rsid w:val="000F421E"/>
    <w:rsid w:val="00117B7D"/>
    <w:rsid w:val="00153090"/>
    <w:rsid w:val="0015755F"/>
    <w:rsid w:val="00165700"/>
    <w:rsid w:val="001A77EB"/>
    <w:rsid w:val="001D3241"/>
    <w:rsid w:val="001D5ADB"/>
    <w:rsid w:val="001E6532"/>
    <w:rsid w:val="001E7471"/>
    <w:rsid w:val="001F0395"/>
    <w:rsid w:val="00253780"/>
    <w:rsid w:val="0025468D"/>
    <w:rsid w:val="002A18A9"/>
    <w:rsid w:val="002D4483"/>
    <w:rsid w:val="003178BD"/>
    <w:rsid w:val="00336824"/>
    <w:rsid w:val="00374B04"/>
    <w:rsid w:val="003B058A"/>
    <w:rsid w:val="00400D4A"/>
    <w:rsid w:val="00413555"/>
    <w:rsid w:val="00455C52"/>
    <w:rsid w:val="00476BC7"/>
    <w:rsid w:val="00487817"/>
    <w:rsid w:val="004A1BAB"/>
    <w:rsid w:val="004A34E8"/>
    <w:rsid w:val="00531817"/>
    <w:rsid w:val="00547958"/>
    <w:rsid w:val="00564B95"/>
    <w:rsid w:val="0058424D"/>
    <w:rsid w:val="005A6D40"/>
    <w:rsid w:val="005C1539"/>
    <w:rsid w:val="005C449A"/>
    <w:rsid w:val="005E7553"/>
    <w:rsid w:val="00600306"/>
    <w:rsid w:val="006227AF"/>
    <w:rsid w:val="006229A2"/>
    <w:rsid w:val="006472EF"/>
    <w:rsid w:val="00672F99"/>
    <w:rsid w:val="0067314F"/>
    <w:rsid w:val="0069702A"/>
    <w:rsid w:val="006C3A83"/>
    <w:rsid w:val="006E0447"/>
    <w:rsid w:val="006F5072"/>
    <w:rsid w:val="007138AD"/>
    <w:rsid w:val="007430A5"/>
    <w:rsid w:val="00746571"/>
    <w:rsid w:val="007B6B8C"/>
    <w:rsid w:val="007B7D97"/>
    <w:rsid w:val="007E42DD"/>
    <w:rsid w:val="00833DDF"/>
    <w:rsid w:val="00860A64"/>
    <w:rsid w:val="008904DC"/>
    <w:rsid w:val="008A3D17"/>
    <w:rsid w:val="008D2791"/>
    <w:rsid w:val="009359C1"/>
    <w:rsid w:val="00951597"/>
    <w:rsid w:val="00966B2F"/>
    <w:rsid w:val="00A2384D"/>
    <w:rsid w:val="00A37D2E"/>
    <w:rsid w:val="00A411D8"/>
    <w:rsid w:val="00A50AB6"/>
    <w:rsid w:val="00A5373E"/>
    <w:rsid w:val="00A8195D"/>
    <w:rsid w:val="00AB6CE4"/>
    <w:rsid w:val="00AE2EBE"/>
    <w:rsid w:val="00B31B41"/>
    <w:rsid w:val="00B44818"/>
    <w:rsid w:val="00B83A0F"/>
    <w:rsid w:val="00B96636"/>
    <w:rsid w:val="00BC5AE9"/>
    <w:rsid w:val="00BC7013"/>
    <w:rsid w:val="00BE640E"/>
    <w:rsid w:val="00BF2F57"/>
    <w:rsid w:val="00C13D69"/>
    <w:rsid w:val="00C22B6B"/>
    <w:rsid w:val="00C24D01"/>
    <w:rsid w:val="00C66912"/>
    <w:rsid w:val="00C67E10"/>
    <w:rsid w:val="00CA343A"/>
    <w:rsid w:val="00CB04E2"/>
    <w:rsid w:val="00CB2E59"/>
    <w:rsid w:val="00CB3845"/>
    <w:rsid w:val="00CC565E"/>
    <w:rsid w:val="00CD55E9"/>
    <w:rsid w:val="00CD6656"/>
    <w:rsid w:val="00CD6BEF"/>
    <w:rsid w:val="00D21FC5"/>
    <w:rsid w:val="00D2430D"/>
    <w:rsid w:val="00D504EB"/>
    <w:rsid w:val="00D51D53"/>
    <w:rsid w:val="00D91D48"/>
    <w:rsid w:val="00D96EE9"/>
    <w:rsid w:val="00DA53BF"/>
    <w:rsid w:val="00DE269C"/>
    <w:rsid w:val="00E10412"/>
    <w:rsid w:val="00E17098"/>
    <w:rsid w:val="00E4273D"/>
    <w:rsid w:val="00E53E2A"/>
    <w:rsid w:val="00E56EA9"/>
    <w:rsid w:val="00E704ED"/>
    <w:rsid w:val="00E73CD4"/>
    <w:rsid w:val="00E865A8"/>
    <w:rsid w:val="00EA0D45"/>
    <w:rsid w:val="00EA20F5"/>
    <w:rsid w:val="00EA75CD"/>
    <w:rsid w:val="00EC1F55"/>
    <w:rsid w:val="00ED16AC"/>
    <w:rsid w:val="00EF34C2"/>
    <w:rsid w:val="00F01350"/>
    <w:rsid w:val="00F039F2"/>
    <w:rsid w:val="00F03E0A"/>
    <w:rsid w:val="00F111ED"/>
    <w:rsid w:val="00F13830"/>
    <w:rsid w:val="00F448DF"/>
    <w:rsid w:val="00F453A7"/>
    <w:rsid w:val="00F45403"/>
    <w:rsid w:val="00F50FFE"/>
    <w:rsid w:val="00F52EE8"/>
    <w:rsid w:val="00F532BF"/>
    <w:rsid w:val="00F66E39"/>
    <w:rsid w:val="00FB01C7"/>
    <w:rsid w:val="00FB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9DA8"/>
  <w15:docId w15:val="{06A14F3B-B0AD-49D7-8E6E-A844B605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0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B6C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AB6C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BC5AE9"/>
    <w:rPr>
      <w:color w:val="666666"/>
    </w:rPr>
  </w:style>
  <w:style w:type="table" w:styleId="GridTable5Dark-Accent4">
    <w:name w:val="Grid Table 5 Dark Accent 4"/>
    <w:basedOn w:val="TableNormal"/>
    <w:uiPriority w:val="50"/>
    <w:rsid w:val="001530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paragraph" w:styleId="Revision">
    <w:name w:val="Revision"/>
    <w:hidden/>
    <w:uiPriority w:val="99"/>
    <w:semiHidden/>
    <w:rsid w:val="00DE26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45CD141F3303B428E5538E6B30C8EDA" ma:contentTypeVersion="0" ma:contentTypeDescription="צור מסמך חדש." ma:contentTypeScope="" ma:versionID="f2a2fbbf18661d79c9de89e83d6019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5d8de6a6f3e5fcadb7a6b4ebd14511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41D8DC-36C7-499F-BE3F-9333C3EA06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529EF9-4507-462E-ACFE-D11819E3C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870955-85AE-4585-A398-79E0F29240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5274EB-3C4E-4D13-899B-BBB30C348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5</Pages>
  <Words>1120</Words>
  <Characters>6386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בר עוז</dc:creator>
  <cp:keywords/>
  <dc:description/>
  <cp:lastModifiedBy>yuval zarmi</cp:lastModifiedBy>
  <cp:revision>6</cp:revision>
  <cp:lastPrinted>2024-06-26T15:31:00Z</cp:lastPrinted>
  <dcterms:created xsi:type="dcterms:W3CDTF">2024-05-21T05:13:00Z</dcterms:created>
  <dcterms:modified xsi:type="dcterms:W3CDTF">2024-07-18T15:57:00Z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0x010100B45CD141F3303B428E5538E6B30C8EDA</vt:lpwstr>
  </property>
</Properties>
</file>